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844787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54B069" w14:textId="77777777" w:rsidR="00304071" w:rsidRDefault="00304071">
          <w:pPr>
            <w:pStyle w:val="a6"/>
          </w:pPr>
          <w:r>
            <w:t>Оглавление</w:t>
          </w:r>
        </w:p>
        <w:p w14:paraId="1E00AF20" w14:textId="77777777" w:rsidR="00304071" w:rsidRDefault="00304071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251684" w:history="1">
            <w:r w:rsidRPr="001A7928">
              <w:rPr>
                <w:rStyle w:val="a3"/>
                <w:noProof/>
              </w:rPr>
              <w:t>Биография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_Toc117251684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B164D" w14:textId="77777777" w:rsidR="00304071" w:rsidRDefault="004E1518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17251685" w:history="1">
            <w:r w:rsidR="00304071" w:rsidRPr="001A7928">
              <w:rPr>
                <w:rStyle w:val="a3"/>
                <w:noProof/>
              </w:rPr>
              <w:t>Ранняя жизнь и политическая карьера</w:t>
            </w:r>
            <w:r w:rsidR="00304071">
              <w:rPr>
                <w:noProof/>
                <w:webHidden/>
              </w:rPr>
              <w:tab/>
            </w:r>
            <w:r w:rsidR="00304071">
              <w:rPr>
                <w:noProof/>
                <w:webHidden/>
              </w:rPr>
              <w:fldChar w:fldCharType="begin"/>
            </w:r>
            <w:r w:rsidR="00304071">
              <w:rPr>
                <w:noProof/>
                <w:webHidden/>
              </w:rPr>
              <w:instrText xml:space="preserve"> PAGEREF _Toc117251685 \h </w:instrText>
            </w:r>
            <w:r w:rsidR="00304071">
              <w:rPr>
                <w:noProof/>
                <w:webHidden/>
              </w:rPr>
            </w:r>
            <w:r w:rsidR="00304071">
              <w:rPr>
                <w:noProof/>
                <w:webHidden/>
              </w:rPr>
              <w:fldChar w:fldCharType="separate"/>
            </w:r>
            <w:r w:rsidR="00304071">
              <w:rPr>
                <w:noProof/>
                <w:webHidden/>
              </w:rPr>
              <w:t>2</w:t>
            </w:r>
            <w:r w:rsidR="00304071">
              <w:rPr>
                <w:noProof/>
                <w:webHidden/>
              </w:rPr>
              <w:fldChar w:fldCharType="end"/>
            </w:r>
          </w:hyperlink>
        </w:p>
        <w:p w14:paraId="2AA339E0" w14:textId="77777777" w:rsidR="00304071" w:rsidRDefault="004E1518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17251686" w:history="1">
            <w:r w:rsidR="00304071" w:rsidRPr="001A7928">
              <w:rPr>
                <w:rStyle w:val="a3"/>
                <w:noProof/>
              </w:rPr>
              <w:t>Обучение Дарта Мола</w:t>
            </w:r>
            <w:r w:rsidR="00304071">
              <w:rPr>
                <w:noProof/>
                <w:webHidden/>
              </w:rPr>
              <w:tab/>
            </w:r>
            <w:r w:rsidR="00304071">
              <w:rPr>
                <w:noProof/>
                <w:webHidden/>
              </w:rPr>
              <w:fldChar w:fldCharType="begin"/>
            </w:r>
            <w:r w:rsidR="00304071">
              <w:rPr>
                <w:noProof/>
                <w:webHidden/>
              </w:rPr>
              <w:instrText xml:space="preserve"> PAGEREF _Toc117251686 \h </w:instrText>
            </w:r>
            <w:r w:rsidR="00304071">
              <w:rPr>
                <w:noProof/>
                <w:webHidden/>
              </w:rPr>
            </w:r>
            <w:r w:rsidR="00304071">
              <w:rPr>
                <w:noProof/>
                <w:webHidden/>
              </w:rPr>
              <w:fldChar w:fldCharType="separate"/>
            </w:r>
            <w:r w:rsidR="00304071">
              <w:rPr>
                <w:noProof/>
                <w:webHidden/>
              </w:rPr>
              <w:t>3</w:t>
            </w:r>
            <w:r w:rsidR="00304071">
              <w:rPr>
                <w:noProof/>
                <w:webHidden/>
              </w:rPr>
              <w:fldChar w:fldCharType="end"/>
            </w:r>
          </w:hyperlink>
        </w:p>
        <w:p w14:paraId="52F01F2A" w14:textId="77777777" w:rsidR="00304071" w:rsidRDefault="004E1518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17251687" w:history="1">
            <w:r w:rsidR="00304071" w:rsidRPr="001A7928">
              <w:rPr>
                <w:rStyle w:val="a3"/>
                <w:noProof/>
              </w:rPr>
              <w:t>Сепаратистский кризис</w:t>
            </w:r>
            <w:r w:rsidR="00304071">
              <w:rPr>
                <w:noProof/>
                <w:webHidden/>
              </w:rPr>
              <w:tab/>
            </w:r>
            <w:r w:rsidR="00304071">
              <w:rPr>
                <w:noProof/>
                <w:webHidden/>
              </w:rPr>
              <w:fldChar w:fldCharType="begin"/>
            </w:r>
            <w:r w:rsidR="00304071">
              <w:rPr>
                <w:noProof/>
                <w:webHidden/>
              </w:rPr>
              <w:instrText xml:space="preserve"> PAGEREF _Toc117251687 \h </w:instrText>
            </w:r>
            <w:r w:rsidR="00304071">
              <w:rPr>
                <w:noProof/>
                <w:webHidden/>
              </w:rPr>
            </w:r>
            <w:r w:rsidR="00304071">
              <w:rPr>
                <w:noProof/>
                <w:webHidden/>
              </w:rPr>
              <w:fldChar w:fldCharType="separate"/>
            </w:r>
            <w:r w:rsidR="00304071">
              <w:rPr>
                <w:noProof/>
                <w:webHidden/>
              </w:rPr>
              <w:t>5</w:t>
            </w:r>
            <w:r w:rsidR="00304071">
              <w:rPr>
                <w:noProof/>
                <w:webHidden/>
              </w:rPr>
              <w:fldChar w:fldCharType="end"/>
            </w:r>
          </w:hyperlink>
        </w:p>
        <w:p w14:paraId="60E87176" w14:textId="77777777" w:rsidR="00304071" w:rsidRDefault="004E1518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17251688" w:history="1">
            <w:r w:rsidR="00304071" w:rsidRPr="001A7928">
              <w:rPr>
                <w:rStyle w:val="a3"/>
                <w:noProof/>
              </w:rPr>
              <w:t>Личность и черты характера</w:t>
            </w:r>
            <w:r w:rsidR="00304071">
              <w:rPr>
                <w:noProof/>
                <w:webHidden/>
              </w:rPr>
              <w:tab/>
            </w:r>
            <w:r w:rsidR="00304071">
              <w:rPr>
                <w:noProof/>
                <w:webHidden/>
              </w:rPr>
              <w:fldChar w:fldCharType="begin"/>
            </w:r>
            <w:r w:rsidR="00304071">
              <w:rPr>
                <w:noProof/>
                <w:webHidden/>
              </w:rPr>
              <w:instrText xml:space="preserve"> PAGEREF _Toc117251688 \h </w:instrText>
            </w:r>
            <w:r w:rsidR="00304071">
              <w:rPr>
                <w:noProof/>
                <w:webHidden/>
              </w:rPr>
            </w:r>
            <w:r w:rsidR="00304071">
              <w:rPr>
                <w:noProof/>
                <w:webHidden/>
              </w:rPr>
              <w:fldChar w:fldCharType="separate"/>
            </w:r>
            <w:r w:rsidR="00304071">
              <w:rPr>
                <w:noProof/>
                <w:webHidden/>
              </w:rPr>
              <w:t>6</w:t>
            </w:r>
            <w:r w:rsidR="00304071">
              <w:rPr>
                <w:noProof/>
                <w:webHidden/>
              </w:rPr>
              <w:fldChar w:fldCharType="end"/>
            </w:r>
          </w:hyperlink>
        </w:p>
        <w:p w14:paraId="5055A896" w14:textId="77777777" w:rsidR="00304071" w:rsidRDefault="00304071">
          <w:r>
            <w:rPr>
              <w:b/>
              <w:bCs/>
            </w:rPr>
            <w:fldChar w:fldCharType="end"/>
          </w:r>
        </w:p>
      </w:sdtContent>
    </w:sdt>
    <w:p w14:paraId="013171D7" w14:textId="77777777" w:rsidR="007A05A2" w:rsidRDefault="00304071" w:rsidP="00304071">
      <w:pPr>
        <w:pStyle w:val="1"/>
      </w:pPr>
      <w:r>
        <w:br w:type="column"/>
      </w:r>
      <w:bookmarkStart w:id="0" w:name="_Toc117251684"/>
      <w:r w:rsidR="007A05A2">
        <w:lastRenderedPageBreak/>
        <w:t>Биография</w:t>
      </w:r>
      <w:bookmarkEnd w:id="0"/>
    </w:p>
    <w:p w14:paraId="60E8F56F" w14:textId="77777777" w:rsidR="007A05A2" w:rsidRPr="00CD2BC5" w:rsidRDefault="007A05A2" w:rsidP="007A05A2">
      <w:pPr>
        <w:pStyle w:val="2"/>
      </w:pPr>
      <w:bookmarkStart w:id="1" w:name="_Ранняя_жизнь_и"/>
      <w:bookmarkStart w:id="2" w:name="_Toc115400801"/>
      <w:bookmarkStart w:id="3" w:name="_Toc117251685"/>
      <w:bookmarkEnd w:id="1"/>
      <w:r w:rsidRPr="00CD2BC5">
        <w:t>Ранняя жизнь и политическая карьера</w:t>
      </w:r>
      <w:bookmarkEnd w:id="2"/>
      <w:bookmarkEnd w:id="3"/>
    </w:p>
    <w:p w14:paraId="641C833B" w14:textId="77777777" w:rsidR="000847E0" w:rsidRDefault="007A05A2" w:rsidP="000847E0">
      <w:pPr>
        <w:keepNext/>
      </w:pPr>
      <w:r>
        <w:tab/>
      </w:r>
      <w:r>
        <w:rPr>
          <w:noProof/>
          <w:lang w:eastAsia="ru-RU"/>
        </w:rPr>
        <w:drawing>
          <wp:inline distT="0" distB="0" distL="0" distR="0" wp14:anchorId="7E6F5CA7" wp14:editId="114275B9">
            <wp:extent cx="2381250" cy="1552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366EB" w14:textId="77777777" w:rsidR="007A05A2" w:rsidRDefault="000847E0" w:rsidP="000847E0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Сенатор </w:t>
      </w:r>
      <w:proofErr w:type="spellStart"/>
      <w:r>
        <w:t>Палпатин</w:t>
      </w:r>
      <w:proofErr w:type="spellEnd"/>
    </w:p>
    <w:p w14:paraId="12F02236" w14:textId="77777777" w:rsidR="007A05A2" w:rsidRPr="00CD2BC5" w:rsidRDefault="007A05A2" w:rsidP="007A05A2">
      <w:pPr>
        <w:ind w:firstLine="708"/>
      </w:pPr>
      <w:r w:rsidRPr="00CD2BC5">
        <w:t xml:space="preserve">Мужчина человеческой расы, Шив </w:t>
      </w:r>
      <w:proofErr w:type="spellStart"/>
      <w:r w:rsidRPr="00CD2BC5">
        <w:t>Палпатин</w:t>
      </w:r>
      <w:proofErr w:type="spellEnd"/>
      <w:r w:rsidRPr="00CD2BC5">
        <w:t>, родился в очень влиятельной семье на планете Среднего Кольца </w:t>
      </w:r>
      <w:proofErr w:type="spellStart"/>
      <w:r w:rsidRPr="00CD2BC5">
        <w:fldChar w:fldCharType="begin"/>
      </w:r>
      <w:r w:rsidRPr="00CD2BC5">
        <w:instrText xml:space="preserve"> HYPERLINK "https://starwars.fandom.com/ru/wiki/%D0%9D%D0%B0%D0%B1%D1%83/%D0%9A%D0%B0%D0%BD%D0%BE%D0%BD" \o "Набу/Канон" </w:instrText>
      </w:r>
      <w:r w:rsidRPr="00CD2BC5">
        <w:fldChar w:fldCharType="separate"/>
      </w:r>
      <w:r w:rsidRPr="00CD2BC5">
        <w:rPr>
          <w:rStyle w:val="a3"/>
          <w:color w:val="auto"/>
        </w:rPr>
        <w:t>Набу</w:t>
      </w:r>
      <w:proofErr w:type="spellEnd"/>
      <w:r w:rsidRPr="00CD2BC5">
        <w:fldChar w:fldCharType="end"/>
      </w:r>
      <w:hyperlink r:id="rId8" w:anchor="cite_note-Tarkin-11" w:history="1">
        <w:r w:rsidRPr="00CD2BC5">
          <w:rPr>
            <w:rStyle w:val="a3"/>
            <w:color w:val="auto"/>
          </w:rPr>
          <w:t>[11]</w:t>
        </w:r>
      </w:hyperlink>
      <w:r w:rsidRPr="00CD2BC5">
        <w:t> примерно в 84 ДБЯ</w:t>
      </w:r>
      <w:hyperlink r:id="rId9" w:anchor="cite_note-Age_Note-2" w:history="1">
        <w:r w:rsidRPr="00CD2BC5">
          <w:rPr>
            <w:rStyle w:val="a3"/>
            <w:color w:val="auto"/>
          </w:rPr>
          <w:t>[2]</w:t>
        </w:r>
      </w:hyperlink>
      <w:r w:rsidRPr="00CD2BC5">
        <w:t xml:space="preserve">. О семье </w:t>
      </w:r>
      <w:proofErr w:type="spellStart"/>
      <w:r w:rsidRPr="00CD2BC5">
        <w:t>Палпатина</w:t>
      </w:r>
      <w:proofErr w:type="spellEnd"/>
      <w:r w:rsidRPr="00CD2BC5">
        <w:t xml:space="preserve"> ничего не было известно</w:t>
      </w:r>
      <w:hyperlink r:id="rId10" w:anchor="cite_note-Aftermath:_Life_Debt-14" w:history="1">
        <w:r w:rsidRPr="00CD2BC5">
          <w:rPr>
            <w:rStyle w:val="a3"/>
            <w:color w:val="auto"/>
          </w:rPr>
          <w:t>[14]</w:t>
        </w:r>
      </w:hyperlink>
      <w:r w:rsidRPr="00CD2BC5">
        <w:t>. В какой-то момент своей юности он встретил </w:t>
      </w:r>
      <w:hyperlink r:id="rId11" w:tooltip="Ситхи/Канон" w:history="1">
        <w:r w:rsidRPr="00CD2BC5">
          <w:rPr>
            <w:rStyle w:val="a3"/>
            <w:color w:val="auto"/>
          </w:rPr>
          <w:t xml:space="preserve">Лорда </w:t>
        </w:r>
        <w:proofErr w:type="spellStart"/>
        <w:r w:rsidRPr="00CD2BC5">
          <w:rPr>
            <w:rStyle w:val="a3"/>
            <w:color w:val="auto"/>
          </w:rPr>
          <w:t>ситхов</w:t>
        </w:r>
        <w:proofErr w:type="spellEnd"/>
      </w:hyperlink>
      <w:r w:rsidRPr="00CD2BC5">
        <w:t> </w:t>
      </w:r>
      <w:proofErr w:type="spellStart"/>
      <w:r w:rsidR="004E1518">
        <w:fldChar w:fldCharType="begin"/>
      </w:r>
      <w:r w:rsidR="004E1518">
        <w:instrText xml:space="preserve"> HYPERLINK "https://starwars.fandom.com/ru/wiki/%D0%94%D0%B0%D1%80%D1%82_%D0%9F%D0%BB%D1%8D%D0%B3%D0%B0%D1%81/%D0%9A%D0%B0%D0%BD%D0%BE%D0%BD" \o "ru:Дарт Плэгас/Канон" </w:instrText>
      </w:r>
      <w:r w:rsidR="004E1518">
        <w:fldChar w:fldCharType="separate"/>
      </w:r>
      <w:r w:rsidRPr="00CD2BC5">
        <w:rPr>
          <w:rStyle w:val="a3"/>
          <w:color w:val="auto"/>
        </w:rPr>
        <w:t>Дарта</w:t>
      </w:r>
      <w:proofErr w:type="spellEnd"/>
      <w:r w:rsidRPr="00CD2BC5">
        <w:rPr>
          <w:rStyle w:val="a3"/>
          <w:color w:val="auto"/>
        </w:rPr>
        <w:t xml:space="preserve"> </w:t>
      </w:r>
      <w:proofErr w:type="spellStart"/>
      <w:r w:rsidRPr="00CD2BC5">
        <w:rPr>
          <w:rStyle w:val="a3"/>
          <w:color w:val="auto"/>
        </w:rPr>
        <w:t>Плэгаса</w:t>
      </w:r>
      <w:proofErr w:type="spellEnd"/>
      <w:r w:rsidR="004E1518">
        <w:rPr>
          <w:rStyle w:val="a3"/>
          <w:color w:val="auto"/>
        </w:rPr>
        <w:fldChar w:fldCharType="end"/>
      </w:r>
      <w:r w:rsidRPr="00CD2BC5">
        <w:t xml:space="preserve"> и стал его учеником с именем </w:t>
      </w:r>
      <w:proofErr w:type="spellStart"/>
      <w:r w:rsidRPr="00CD2BC5">
        <w:t>Дарт</w:t>
      </w:r>
      <w:proofErr w:type="spellEnd"/>
      <w:r w:rsidRPr="00CD2BC5">
        <w:t xml:space="preserve"> </w:t>
      </w:r>
      <w:proofErr w:type="spellStart"/>
      <w:r w:rsidRPr="00CD2BC5">
        <w:t>Сидиус</w:t>
      </w:r>
      <w:proofErr w:type="spellEnd"/>
      <w:r w:rsidRPr="00CD2BC5">
        <w:t>. Как </w:t>
      </w:r>
      <w:hyperlink r:id="rId12" w:tooltip="Ситх-ученик/Канон" w:history="1">
        <w:r w:rsidRPr="00CD2BC5">
          <w:rPr>
            <w:rStyle w:val="a3"/>
            <w:color w:val="auto"/>
          </w:rPr>
          <w:t>ситх-ученик</w:t>
        </w:r>
      </w:hyperlink>
      <w:r w:rsidRPr="00CD2BC5">
        <w:t>, он узнал от своего учителя все знания о Силе и </w:t>
      </w:r>
      <w:hyperlink r:id="rId13" w:tooltip="ru:Тёмная сторона Силы/Канон" w:history="1">
        <w:r w:rsidRPr="00CD2BC5">
          <w:rPr>
            <w:rStyle w:val="a3"/>
            <w:color w:val="auto"/>
          </w:rPr>
          <w:t>Тёмной стороне</w:t>
        </w:r>
      </w:hyperlink>
      <w:r w:rsidRPr="00CD2BC5">
        <w:t>, накопленные со времен </w:t>
      </w:r>
      <w:proofErr w:type="spellStart"/>
      <w:r w:rsidR="004E1518">
        <w:fldChar w:fldCharType="begin"/>
      </w:r>
      <w:r w:rsidR="004E1518">
        <w:instrText xml:space="preserve"> HYPERLINK "https://starwars.fandom.com/ru/wiki/%D0%94%D0%B0%D1%80%D1%82_%D0%91%D1%8D%D0%B9%D0%BD/%D0%9A%D0%B0%D0%BD%D0%BE%D0%BD" \o "Дарт Бэйн/Канон" </w:instrText>
      </w:r>
      <w:r w:rsidR="004E1518">
        <w:fldChar w:fldCharType="separate"/>
      </w:r>
      <w:r w:rsidRPr="00CD2BC5">
        <w:rPr>
          <w:rStyle w:val="a3"/>
          <w:color w:val="auto"/>
        </w:rPr>
        <w:t>Дарта</w:t>
      </w:r>
      <w:proofErr w:type="spellEnd"/>
      <w:r w:rsidRPr="00CD2BC5">
        <w:rPr>
          <w:rStyle w:val="a3"/>
          <w:color w:val="auto"/>
        </w:rPr>
        <w:t xml:space="preserve"> </w:t>
      </w:r>
      <w:proofErr w:type="spellStart"/>
      <w:r w:rsidRPr="00CD2BC5">
        <w:rPr>
          <w:rStyle w:val="a3"/>
          <w:color w:val="auto"/>
        </w:rPr>
        <w:t>Бэйна</w:t>
      </w:r>
      <w:proofErr w:type="spellEnd"/>
      <w:r w:rsidR="004E1518">
        <w:rPr>
          <w:rStyle w:val="a3"/>
          <w:color w:val="auto"/>
        </w:rPr>
        <w:fldChar w:fldCharType="end"/>
      </w:r>
      <w:r w:rsidRPr="00CD2BC5">
        <w:t>. Он так же знал, что его учитель раскрыл секрет манипуляции </w:t>
      </w:r>
      <w:proofErr w:type="spellStart"/>
      <w:r w:rsidRPr="00CD2BC5">
        <w:fldChar w:fldCharType="begin"/>
      </w:r>
      <w:r w:rsidRPr="00CD2BC5">
        <w:instrText xml:space="preserve"> HYPERLINK "https://starwars.fandom.com/ru/wiki/%D0%9C%D0%B8%D0%B4%D0%B8%D1%85%D0%BB%D0%BE%D1%80%D0%B8%D0%B0%D0%BD%D1%8B/%D0%9A%D0%B0%D0%BD%D0%BE%D0%BD" \o "ru:Мидихлорианы/Канон" </w:instrText>
      </w:r>
      <w:r w:rsidRPr="00CD2BC5">
        <w:fldChar w:fldCharType="separate"/>
      </w:r>
      <w:r w:rsidRPr="00CD2BC5">
        <w:rPr>
          <w:rStyle w:val="a3"/>
          <w:color w:val="auto"/>
        </w:rPr>
        <w:t>мидихлорианами</w:t>
      </w:r>
      <w:proofErr w:type="spellEnd"/>
      <w:r w:rsidRPr="00CD2BC5">
        <w:fldChar w:fldCharType="end"/>
      </w:r>
      <w:r w:rsidRPr="00CD2BC5">
        <w:t xml:space="preserve"> для создания и поддержания жизни. Позже </w:t>
      </w:r>
      <w:proofErr w:type="spellStart"/>
      <w:r w:rsidRPr="00CD2BC5">
        <w:t>Сидиус</w:t>
      </w:r>
      <w:proofErr w:type="spellEnd"/>
      <w:r w:rsidRPr="00CD2BC5">
        <w:t xml:space="preserve"> признал, что так и не познал эту тайну. В персоне Шива </w:t>
      </w:r>
      <w:proofErr w:type="spellStart"/>
      <w:r w:rsidRPr="00CD2BC5">
        <w:t>Палпатина</w:t>
      </w:r>
      <w:proofErr w:type="spellEnd"/>
      <w:r w:rsidRPr="00CD2BC5">
        <w:t xml:space="preserve"> он начал политическую карьеру и с помощью своего учителя стал представителем своей родины в </w:t>
      </w:r>
      <w:hyperlink r:id="rId14" w:tooltip="Галактический Сенат/Канон" w:history="1">
        <w:r w:rsidRPr="00CD2BC5">
          <w:rPr>
            <w:rStyle w:val="a3"/>
            <w:color w:val="auto"/>
          </w:rPr>
          <w:t>Галактическом Сенате</w:t>
        </w:r>
      </w:hyperlink>
      <w:r w:rsidRPr="00CD2BC5">
        <w:t xml:space="preserve">. После того, как он пришел к власти и закончил обучение, то убил своего наставника </w:t>
      </w:r>
      <w:proofErr w:type="spellStart"/>
      <w:r w:rsidRPr="00CD2BC5">
        <w:t>Плэгаса</w:t>
      </w:r>
      <w:proofErr w:type="spellEnd"/>
      <w:r w:rsidRPr="00CD2BC5">
        <w:t>, пока тот спал, как ситхи древности убивали учителей, после завершения обучения</w:t>
      </w:r>
      <w:hyperlink r:id="rId15" w:anchor="cite_note-Tarkin-11" w:history="1">
        <w:r w:rsidRPr="00CD2BC5">
          <w:rPr>
            <w:rStyle w:val="a3"/>
            <w:color w:val="auto"/>
          </w:rPr>
          <w:t>[11]</w:t>
        </w:r>
      </w:hyperlink>
      <w:hyperlink r:id="rId16" w:anchor="cite_note-SWCT-18" w:history="1">
        <w:r w:rsidRPr="00CD2BC5">
          <w:rPr>
            <w:rStyle w:val="a3"/>
            <w:color w:val="auto"/>
          </w:rPr>
          <w:t>[18]</w:t>
        </w:r>
      </w:hyperlink>
      <w:hyperlink r:id="rId17" w:anchor="cite_note-Episode_III-19" w:history="1">
        <w:r w:rsidRPr="00CD2BC5">
          <w:rPr>
            <w:rStyle w:val="a3"/>
            <w:color w:val="auto"/>
          </w:rPr>
          <w:t>[19]</w:t>
        </w:r>
      </w:hyperlink>
      <w:r w:rsidRPr="00CD2BC5">
        <w:t>.</w:t>
      </w:r>
    </w:p>
    <w:p w14:paraId="215D271E" w14:textId="77777777" w:rsidR="007A05A2" w:rsidRDefault="007A05A2" w:rsidP="007A05A2">
      <w:pPr>
        <w:ind w:firstLine="708"/>
      </w:pPr>
      <w:bookmarkStart w:id="4" w:name="Олег"/>
      <w:r w:rsidRPr="00CD2BC5">
        <w:t xml:space="preserve">После своего избрания сенатором с </w:t>
      </w:r>
      <w:proofErr w:type="spellStart"/>
      <w:r w:rsidRPr="00CD2BC5">
        <w:t>Набу</w:t>
      </w:r>
      <w:proofErr w:type="spellEnd"/>
      <w:r w:rsidRPr="00CD2BC5">
        <w:t>, он присоединился к </w:t>
      </w:r>
      <w:hyperlink r:id="rId18" w:tooltip="Партия Кальпаны" w:history="1">
        <w:r w:rsidRPr="00CD2BC5">
          <w:rPr>
            <w:rStyle w:val="a3"/>
            <w:color w:val="auto"/>
          </w:rPr>
          <w:t>партии</w:t>
        </w:r>
      </w:hyperlink>
      <w:r w:rsidRPr="00CD2BC5">
        <w:t> </w:t>
      </w:r>
      <w:hyperlink r:id="rId19" w:tooltip="Верховный канцлер/Канон" w:history="1">
        <w:r w:rsidRPr="00CD2BC5">
          <w:rPr>
            <w:rStyle w:val="a3"/>
            <w:color w:val="auto"/>
          </w:rPr>
          <w:t>Верховного канцлера</w:t>
        </w:r>
      </w:hyperlink>
      <w:r w:rsidRPr="00CD2BC5">
        <w:t> </w:t>
      </w:r>
      <w:proofErr w:type="spellStart"/>
      <w:r w:rsidRPr="00CD2BC5">
        <w:fldChar w:fldCharType="begin"/>
      </w:r>
      <w:r w:rsidRPr="00CD2BC5">
        <w:instrText xml:space="preserve"> HYPERLINK "https://starwars.fandom.com/ru/wiki/%D0%9A%D0%B0%D0%BB%D1%8C%D0%BF%D0%B0%D0%BD%D0%B0/%D0%9A%D0%B0%D0%BD%D0%BE%D0%BD" \o "Кальпана/Канон" </w:instrText>
      </w:r>
      <w:r w:rsidRPr="00CD2BC5">
        <w:fldChar w:fldCharType="separate"/>
      </w:r>
      <w:r w:rsidRPr="00CD2BC5">
        <w:rPr>
          <w:rStyle w:val="a3"/>
          <w:color w:val="auto"/>
        </w:rPr>
        <w:t>Кальпаны</w:t>
      </w:r>
      <w:proofErr w:type="spellEnd"/>
      <w:r w:rsidRPr="00CD2BC5">
        <w:fldChar w:fldCharType="end"/>
      </w:r>
      <w:r w:rsidRPr="00CD2BC5">
        <w:t> и быстро заметил коррупцию в которой погрязла </w:t>
      </w:r>
      <w:hyperlink r:id="rId20" w:tooltip="Галактическая Республика/Канон" w:history="1">
        <w:r w:rsidRPr="00CD2BC5">
          <w:rPr>
            <w:rStyle w:val="a3"/>
            <w:color w:val="auto"/>
          </w:rPr>
          <w:t>Галактическая Республика</w:t>
        </w:r>
      </w:hyperlink>
      <w:r w:rsidRPr="00CD2BC5">
        <w:t>. Он начал налаживать отношения с теми, кто в будущем станут его союзниками, такими как </w:t>
      </w:r>
      <w:proofErr w:type="spellStart"/>
      <w:r w:rsidRPr="00CD2BC5">
        <w:fldChar w:fldCharType="begin"/>
      </w:r>
      <w:r w:rsidRPr="00CD2BC5">
        <w:instrText xml:space="preserve"> HYPERLINK "https://starwars.fandom.com/ru/wiki/%D0%A3%D0%B8%D0%BB%D1%85%D0%B0%D1%84%D1%84_%D0%A2%D0%B0%D1%80%D0%BA%D0%B8%D0%BD/%D0%9A%D0%B0%D0%BD%D0%BE%D0%BD" \o "Уилхафф Таркин/Канон" </w:instrText>
      </w:r>
      <w:r w:rsidRPr="00CD2BC5">
        <w:fldChar w:fldCharType="separate"/>
      </w:r>
      <w:r w:rsidRPr="00CD2BC5">
        <w:rPr>
          <w:rStyle w:val="a3"/>
          <w:color w:val="auto"/>
        </w:rPr>
        <w:t>Уилхафф</w:t>
      </w:r>
      <w:proofErr w:type="spellEnd"/>
      <w:r w:rsidRPr="00CD2BC5">
        <w:rPr>
          <w:rStyle w:val="a3"/>
          <w:color w:val="auto"/>
        </w:rPr>
        <w:t xml:space="preserve"> </w:t>
      </w:r>
      <w:proofErr w:type="spellStart"/>
      <w:r w:rsidRPr="00CD2BC5">
        <w:rPr>
          <w:rStyle w:val="a3"/>
          <w:color w:val="auto"/>
        </w:rPr>
        <w:t>Таркин</w:t>
      </w:r>
      <w:proofErr w:type="spellEnd"/>
      <w:r w:rsidRPr="00CD2BC5">
        <w:fldChar w:fldCharType="end"/>
      </w:r>
      <w:r w:rsidRPr="00CD2BC5">
        <w:t xml:space="preserve">. Они впервые встретились, когда </w:t>
      </w:r>
      <w:proofErr w:type="spellStart"/>
      <w:r w:rsidRPr="00CD2BC5">
        <w:t>Таркин</w:t>
      </w:r>
      <w:proofErr w:type="spellEnd"/>
      <w:r w:rsidRPr="00CD2BC5">
        <w:t xml:space="preserve"> был </w:t>
      </w:r>
      <w:r w:rsidRPr="00CD2BC5">
        <w:lastRenderedPageBreak/>
        <w:t>курсантом </w:t>
      </w:r>
      <w:hyperlink r:id="rId21" w:tooltip="Академия космопроходцев сектора Салласт" w:history="1">
        <w:r w:rsidRPr="00CD2BC5">
          <w:rPr>
            <w:rStyle w:val="a3"/>
            <w:color w:val="auto"/>
          </w:rPr>
          <w:t xml:space="preserve">Академии космопроходцев сектора </w:t>
        </w:r>
        <w:proofErr w:type="spellStart"/>
        <w:r w:rsidRPr="00CD2BC5">
          <w:rPr>
            <w:rStyle w:val="a3"/>
            <w:color w:val="auto"/>
          </w:rPr>
          <w:t>Салласт</w:t>
        </w:r>
        <w:proofErr w:type="spellEnd"/>
      </w:hyperlink>
      <w:r w:rsidRPr="00CD2BC5">
        <w:t xml:space="preserve">, а </w:t>
      </w:r>
      <w:proofErr w:type="spellStart"/>
      <w:r w:rsidRPr="00CD2BC5">
        <w:t>Палпатин</w:t>
      </w:r>
      <w:proofErr w:type="spellEnd"/>
      <w:r w:rsidRPr="00CD2BC5">
        <w:t xml:space="preserve"> ещё был учеником </w:t>
      </w:r>
      <w:proofErr w:type="spellStart"/>
      <w:r w:rsidRPr="00CD2BC5">
        <w:t>Плэгаса</w:t>
      </w:r>
      <w:proofErr w:type="spellEnd"/>
      <w:r w:rsidRPr="00CD2BC5">
        <w:t xml:space="preserve">. </w:t>
      </w:r>
      <w:proofErr w:type="spellStart"/>
      <w:r w:rsidRPr="00CD2BC5">
        <w:t>Таркин</w:t>
      </w:r>
      <w:proofErr w:type="spellEnd"/>
      <w:r w:rsidRPr="00CD2BC5">
        <w:t xml:space="preserve"> попросил его помочь ему присоединиться к </w:t>
      </w:r>
      <w:hyperlink r:id="rId22" w:tooltip="Судебный департамент/Канон" w:history="1">
        <w:r w:rsidRPr="00CD2BC5">
          <w:rPr>
            <w:rStyle w:val="a3"/>
            <w:color w:val="auto"/>
          </w:rPr>
          <w:t>Судебному департаменту</w:t>
        </w:r>
      </w:hyperlink>
      <w:r w:rsidRPr="00CD2BC5">
        <w:t xml:space="preserve">, тот ему помог и посоветовал </w:t>
      </w:r>
      <w:proofErr w:type="spellStart"/>
      <w:r w:rsidRPr="00CD2BC5">
        <w:t>Таркину</w:t>
      </w:r>
      <w:proofErr w:type="spellEnd"/>
      <w:r w:rsidRPr="00CD2BC5">
        <w:t xml:space="preserve"> также рассмотреть политическую карьеру. В последующие годы их отношения становились все более неофициальными. </w:t>
      </w:r>
      <w:proofErr w:type="spellStart"/>
      <w:r w:rsidRPr="00CD2BC5">
        <w:t>Палпатин</w:t>
      </w:r>
      <w:proofErr w:type="spellEnd"/>
      <w:r w:rsidRPr="00CD2BC5">
        <w:t xml:space="preserve"> часто хвалил </w:t>
      </w:r>
      <w:proofErr w:type="spellStart"/>
      <w:r w:rsidRPr="00CD2BC5">
        <w:t>Таркина</w:t>
      </w:r>
      <w:proofErr w:type="spellEnd"/>
      <w:r w:rsidRPr="00CD2BC5">
        <w:t xml:space="preserve"> за его таланты и навыки и заметил, что они очень похожи: они оба пришли с окраин Галактики, но им суждено было иметь огромное влияние в </w:t>
      </w:r>
      <w:hyperlink r:id="rId23" w:tooltip="Галактика/Канон" w:history="1">
        <w:r w:rsidRPr="00CD2BC5">
          <w:rPr>
            <w:rStyle w:val="a3"/>
            <w:color w:val="auto"/>
          </w:rPr>
          <w:t>Галактике</w:t>
        </w:r>
      </w:hyperlink>
      <w:r w:rsidRPr="00CD2BC5">
        <w:t xml:space="preserve">. </w:t>
      </w:r>
      <w:proofErr w:type="spellStart"/>
      <w:r w:rsidRPr="00CD2BC5">
        <w:t>Таркин</w:t>
      </w:r>
      <w:proofErr w:type="spellEnd"/>
      <w:r w:rsidRPr="00CD2BC5">
        <w:t xml:space="preserve"> в конечном итоге стал одним из немногих, которые назвали </w:t>
      </w:r>
      <w:proofErr w:type="spellStart"/>
      <w:r w:rsidRPr="00CD2BC5">
        <w:t>Палпатина</w:t>
      </w:r>
      <w:proofErr w:type="spellEnd"/>
      <w:r w:rsidRPr="00CD2BC5">
        <w:t xml:space="preserve"> по имени</w:t>
      </w:r>
      <w:hyperlink r:id="rId24" w:anchor="cite_note-Tarkin-11" w:history="1">
        <w:r w:rsidRPr="00CD2BC5">
          <w:rPr>
            <w:rStyle w:val="a3"/>
            <w:color w:val="auto"/>
          </w:rPr>
          <w:t>[11]</w:t>
        </w:r>
      </w:hyperlink>
      <w:r w:rsidRPr="00CD2BC5">
        <w:t>.</w:t>
      </w:r>
    </w:p>
    <w:p w14:paraId="0DB277E7" w14:textId="77777777" w:rsidR="007A05A2" w:rsidRPr="00CD2BC5" w:rsidRDefault="007A05A2" w:rsidP="007A05A2">
      <w:pPr>
        <w:pStyle w:val="2"/>
        <w:jc w:val="center"/>
      </w:pPr>
      <w:bookmarkStart w:id="5" w:name="_Обучение_Дарта_Мола"/>
      <w:bookmarkStart w:id="6" w:name="_Toc115400802"/>
      <w:bookmarkStart w:id="7" w:name="_Toc117251686"/>
      <w:bookmarkEnd w:id="4"/>
      <w:bookmarkEnd w:id="5"/>
      <w:r w:rsidRPr="00CD2BC5">
        <w:t>Обучение Дарта Мола</w:t>
      </w:r>
      <w:bookmarkEnd w:id="6"/>
      <w:bookmarkEnd w:id="7"/>
    </w:p>
    <w:p w14:paraId="12AE8FC5" w14:textId="77777777" w:rsidR="000847E0" w:rsidRDefault="007A05A2" w:rsidP="000847E0">
      <w:pPr>
        <w:keepNext/>
      </w:pPr>
      <w:r>
        <w:rPr>
          <w:noProof/>
          <w:lang w:eastAsia="ru-RU"/>
        </w:rPr>
        <w:drawing>
          <wp:inline distT="0" distB="0" distL="0" distR="0" wp14:anchorId="3DAAE1D8" wp14:editId="5FA6F8AE">
            <wp:extent cx="2095500" cy="2362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2A8B" w14:textId="77777777" w:rsidR="000847E0" w:rsidRPr="000847E0" w:rsidRDefault="000847E0" w:rsidP="000847E0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Дарт Мол</w:t>
      </w:r>
    </w:p>
    <w:p w14:paraId="7942F640" w14:textId="77777777" w:rsidR="007A05A2" w:rsidRPr="00CD2BC5" w:rsidRDefault="007A05A2" w:rsidP="000847E0">
      <w:pPr>
        <w:ind w:firstLine="709"/>
      </w:pPr>
      <w:r w:rsidRPr="00CD2BC5">
        <w:t xml:space="preserve">Сохраняя </w:t>
      </w:r>
      <w:r w:rsidR="000847E0" w:rsidRPr="00CD2BC5">
        <w:t xml:space="preserve">Свою </w:t>
      </w:r>
      <w:proofErr w:type="spellStart"/>
      <w:r w:rsidR="000847E0" w:rsidRPr="00CD2BC5">
        <w:t>Ситхскую</w:t>
      </w:r>
      <w:proofErr w:type="spellEnd"/>
      <w:r w:rsidR="000847E0" w:rsidRPr="00CD2BC5">
        <w:t xml:space="preserve"> Личность В Тайне, </w:t>
      </w:r>
      <w:proofErr w:type="spellStart"/>
      <w:r w:rsidRPr="00CD2BC5">
        <w:t>Сидиус</w:t>
      </w:r>
      <w:proofErr w:type="spellEnd"/>
      <w:r w:rsidRPr="00CD2BC5">
        <w:t xml:space="preserve"> </w:t>
      </w:r>
      <w:r w:rsidR="000847E0" w:rsidRPr="00CD2BC5">
        <w:t xml:space="preserve">Взял На Себя Обязанность Выполнить Давно Готовящийся План Ситхов По Вытеснению </w:t>
      </w:r>
      <w:r w:rsidRPr="00CD2BC5">
        <w:t>Республики </w:t>
      </w:r>
      <w:hyperlink r:id="rId26" w:tooltip="Галактическая Империя/Канон" w:history="1">
        <w:r w:rsidRPr="00CD2BC5">
          <w:rPr>
            <w:rStyle w:val="a3"/>
            <w:color w:val="auto"/>
          </w:rPr>
          <w:t xml:space="preserve">Империей </w:t>
        </w:r>
        <w:r w:rsidR="000847E0" w:rsidRPr="00CD2BC5">
          <w:rPr>
            <w:rStyle w:val="a3"/>
            <w:color w:val="auto"/>
          </w:rPr>
          <w:t>Ситхов</w:t>
        </w:r>
      </w:hyperlink>
      <w:r w:rsidR="000847E0" w:rsidRPr="00CD2BC5">
        <w:t> И Уничтожению </w:t>
      </w:r>
      <w:hyperlink r:id="rId27" w:tooltip="Орден джедаев/Канон" w:history="1">
        <w:r w:rsidRPr="00CD2BC5">
          <w:rPr>
            <w:rStyle w:val="a3"/>
            <w:color w:val="auto"/>
          </w:rPr>
          <w:t xml:space="preserve">Ордена </w:t>
        </w:r>
        <w:r w:rsidR="000847E0" w:rsidRPr="00CD2BC5">
          <w:rPr>
            <w:rStyle w:val="a3"/>
            <w:color w:val="auto"/>
          </w:rPr>
          <w:t>Джедаев</w:t>
        </w:r>
      </w:hyperlink>
      <w:r w:rsidR="000847E0" w:rsidRPr="00CD2BC5">
        <w:t xml:space="preserve">. </w:t>
      </w:r>
      <w:r w:rsidRPr="00CD2BC5">
        <w:t xml:space="preserve">В </w:t>
      </w:r>
      <w:r w:rsidR="000847E0" w:rsidRPr="00CD2BC5">
        <w:t>Поисках Ученика Он Отправился На </w:t>
      </w:r>
      <w:proofErr w:type="spellStart"/>
      <w:r w:rsidRPr="00CD2BC5">
        <w:fldChar w:fldCharType="begin"/>
      </w:r>
      <w:r w:rsidRPr="00CD2BC5">
        <w:instrText xml:space="preserve"> HYPERLINK "https://starwars.fandom.com/ru/wiki/%D0%94%D0%B0%D1%82%D0%BE%D0%BC%D0%B8%D1%80/%D0%9A%D0%B0%D0%BD%D0%BE%D0%BD" \o "Датомир/Канон" </w:instrText>
      </w:r>
      <w:r w:rsidRPr="00CD2BC5">
        <w:fldChar w:fldCharType="separate"/>
      </w:r>
      <w:r w:rsidRPr="00CD2BC5">
        <w:rPr>
          <w:rStyle w:val="a3"/>
          <w:color w:val="auto"/>
        </w:rPr>
        <w:t>Датомир</w:t>
      </w:r>
      <w:proofErr w:type="spellEnd"/>
      <w:r w:rsidRPr="00CD2BC5">
        <w:fldChar w:fldCharType="end"/>
      </w:r>
      <w:r w:rsidRPr="00CD2BC5">
        <w:t> </w:t>
      </w:r>
      <w:r w:rsidR="000847E0" w:rsidRPr="00CD2BC5">
        <w:t>И Встретился С </w:t>
      </w:r>
      <w:hyperlink r:id="rId28" w:tooltip="ru:Сёстры ночи/Канон" w:history="1">
        <w:r w:rsidRPr="00CD2BC5">
          <w:rPr>
            <w:rStyle w:val="a3"/>
            <w:color w:val="auto"/>
          </w:rPr>
          <w:t>Сестрой Ночи</w:t>
        </w:r>
      </w:hyperlink>
      <w:r w:rsidRPr="00CD2BC5">
        <w:t> </w:t>
      </w:r>
      <w:hyperlink r:id="rId29" w:tooltip="Талзин/Канон" w:history="1">
        <w:r w:rsidRPr="00CD2BC5">
          <w:rPr>
            <w:rStyle w:val="a3"/>
            <w:color w:val="auto"/>
          </w:rPr>
          <w:t xml:space="preserve">Матерью </w:t>
        </w:r>
        <w:proofErr w:type="spellStart"/>
        <w:r w:rsidRPr="00CD2BC5">
          <w:rPr>
            <w:rStyle w:val="a3"/>
            <w:color w:val="auto"/>
          </w:rPr>
          <w:t>Талзин</w:t>
        </w:r>
        <w:proofErr w:type="spellEnd"/>
      </w:hyperlink>
      <w:r w:rsidR="000847E0" w:rsidRPr="00CD2BC5">
        <w:t xml:space="preserve">. </w:t>
      </w:r>
      <w:proofErr w:type="spellStart"/>
      <w:r w:rsidRPr="00CD2BC5">
        <w:t>Сидиус</w:t>
      </w:r>
      <w:proofErr w:type="spellEnd"/>
      <w:r w:rsidRPr="00CD2BC5">
        <w:t xml:space="preserve"> </w:t>
      </w:r>
      <w:r w:rsidR="000847E0" w:rsidRPr="00CD2BC5">
        <w:t xml:space="preserve">Пообещал Сделать Ее Своей Ученицей И Правой Рукой. </w:t>
      </w:r>
      <w:r w:rsidRPr="00CD2BC5">
        <w:t xml:space="preserve">Однако </w:t>
      </w:r>
      <w:r w:rsidR="000847E0" w:rsidRPr="00CD2BC5">
        <w:t xml:space="preserve">Он Предал </w:t>
      </w:r>
      <w:proofErr w:type="spellStart"/>
      <w:r w:rsidRPr="00CD2BC5">
        <w:t>Талзин</w:t>
      </w:r>
      <w:proofErr w:type="spellEnd"/>
      <w:r w:rsidRPr="00CD2BC5">
        <w:t xml:space="preserve"> </w:t>
      </w:r>
      <w:r w:rsidR="000847E0" w:rsidRPr="00CD2BC5">
        <w:t xml:space="preserve">И Похитил Её Сына-Младенца. </w:t>
      </w:r>
      <w:r w:rsidRPr="00CD2BC5">
        <w:t>Этот </w:t>
      </w:r>
      <w:proofErr w:type="spellStart"/>
      <w:r w:rsidRPr="00CD2BC5">
        <w:fldChar w:fldCharType="begin"/>
      </w:r>
      <w:r w:rsidRPr="00CD2BC5">
        <w:instrText xml:space="preserve"> HYPERLINK "https://starwars.fandom.com/ru/wiki/%D0%97%D0%B0%D0%B1%D1%80%D0%B0%D0%BA%D0%B8/%D0%9A%D0%B0%D0%BD%D0%BE%D0%BD" \o "Забраки/Канон" </w:instrText>
      </w:r>
      <w:r w:rsidRPr="00CD2BC5">
        <w:fldChar w:fldCharType="separate"/>
      </w:r>
      <w:r w:rsidR="000847E0" w:rsidRPr="00CD2BC5">
        <w:rPr>
          <w:rStyle w:val="a3"/>
          <w:color w:val="auto"/>
        </w:rPr>
        <w:t>Забрак</w:t>
      </w:r>
      <w:proofErr w:type="spellEnd"/>
      <w:r w:rsidRPr="00CD2BC5">
        <w:fldChar w:fldCharType="end"/>
      </w:r>
      <w:r w:rsidR="000847E0" w:rsidRPr="00CD2BC5">
        <w:t> Из </w:t>
      </w:r>
      <w:hyperlink r:id="rId30" w:tooltip="Братья ночи/Канон" w:history="1">
        <w:r w:rsidRPr="00CD2BC5">
          <w:rPr>
            <w:rStyle w:val="a3"/>
            <w:color w:val="auto"/>
          </w:rPr>
          <w:t xml:space="preserve">Братьев </w:t>
        </w:r>
        <w:r w:rsidR="000847E0" w:rsidRPr="00CD2BC5">
          <w:rPr>
            <w:rStyle w:val="a3"/>
            <w:color w:val="auto"/>
          </w:rPr>
          <w:t>Ночи</w:t>
        </w:r>
      </w:hyperlink>
      <w:r w:rsidR="000847E0" w:rsidRPr="00CD2BC5">
        <w:t> Стал Его Истинным Учеником, </w:t>
      </w:r>
      <w:hyperlink r:id="rId31" w:tooltip="Дарт Мол/Канон" w:history="1">
        <w:r w:rsidRPr="00CD2BC5">
          <w:rPr>
            <w:rStyle w:val="a3"/>
            <w:color w:val="auto"/>
          </w:rPr>
          <w:t>Дартом Молом</w:t>
        </w:r>
      </w:hyperlink>
      <w:r w:rsidR="000847E0" w:rsidRPr="00CD2BC5">
        <w:t xml:space="preserve">. </w:t>
      </w:r>
      <w:proofErr w:type="spellStart"/>
      <w:r w:rsidRPr="00CD2BC5">
        <w:t>Сидиус</w:t>
      </w:r>
      <w:proofErr w:type="spellEnd"/>
      <w:r w:rsidRPr="00CD2BC5">
        <w:t xml:space="preserve"> </w:t>
      </w:r>
      <w:r w:rsidR="000847E0" w:rsidRPr="00CD2BC5">
        <w:t xml:space="preserve">Жестоко Обучил </w:t>
      </w:r>
      <w:r w:rsidRPr="00CD2BC5">
        <w:t xml:space="preserve">Мола </w:t>
      </w:r>
      <w:r w:rsidR="000847E0" w:rsidRPr="00CD2BC5">
        <w:t>И Рассматривал Его Как Ценный Актив Своего Плана</w:t>
      </w:r>
      <w:hyperlink r:id="rId32" w:anchor="cite_note-SWESidious-20" w:history="1">
        <w:r w:rsidR="000847E0" w:rsidRPr="00CD2BC5">
          <w:rPr>
            <w:rStyle w:val="a3"/>
            <w:color w:val="auto"/>
          </w:rPr>
          <w:t>[20]</w:t>
        </w:r>
      </w:hyperlink>
      <w:hyperlink r:id="rId33" w:anchor="cite_note-SonOfDathomir3-21" w:history="1">
        <w:r w:rsidR="000847E0" w:rsidRPr="00CD2BC5">
          <w:rPr>
            <w:rStyle w:val="a3"/>
            <w:color w:val="auto"/>
          </w:rPr>
          <w:t>[21]</w:t>
        </w:r>
      </w:hyperlink>
      <w:hyperlink r:id="rId34" w:anchor="cite_note-SWEMaul-22" w:history="1">
        <w:r w:rsidR="000847E0" w:rsidRPr="00CD2BC5">
          <w:rPr>
            <w:rStyle w:val="a3"/>
            <w:color w:val="auto"/>
          </w:rPr>
          <w:t>[22]</w:t>
        </w:r>
      </w:hyperlink>
      <w:r w:rsidR="000847E0" w:rsidRPr="00CD2BC5">
        <w:t>.</w:t>
      </w:r>
    </w:p>
    <w:p w14:paraId="18EDFAB3" w14:textId="77777777" w:rsidR="007A05A2" w:rsidRPr="00CD2BC5" w:rsidRDefault="007A05A2" w:rsidP="000847E0">
      <w:pPr>
        <w:ind w:firstLine="709"/>
      </w:pPr>
      <w:r w:rsidRPr="00CD2BC5">
        <w:lastRenderedPageBreak/>
        <w:t xml:space="preserve">В </w:t>
      </w:r>
      <w:r w:rsidR="000847E0" w:rsidRPr="00CD2BC5">
        <w:t xml:space="preserve">Последние Годы Своего Обучения У </w:t>
      </w:r>
      <w:proofErr w:type="spellStart"/>
      <w:r w:rsidRPr="00CD2BC5">
        <w:t>Сидиуса</w:t>
      </w:r>
      <w:proofErr w:type="spellEnd"/>
      <w:r w:rsidRPr="00CD2BC5">
        <w:t xml:space="preserve"> </w:t>
      </w:r>
      <w:proofErr w:type="spellStart"/>
      <w:r w:rsidRPr="00CD2BC5">
        <w:t>Дарт</w:t>
      </w:r>
      <w:proofErr w:type="spellEnd"/>
      <w:r w:rsidRPr="00CD2BC5">
        <w:t xml:space="preserve"> Мол </w:t>
      </w:r>
      <w:r w:rsidR="000847E0" w:rsidRPr="00CD2BC5">
        <w:t xml:space="preserve">Начал Терять Терпение. </w:t>
      </w:r>
      <w:r w:rsidRPr="00CD2BC5">
        <w:t xml:space="preserve">Молодой </w:t>
      </w:r>
      <w:r w:rsidR="000847E0" w:rsidRPr="00CD2BC5">
        <w:t xml:space="preserve">Лорд Ситхов Жаждал Вступить В Открытое Противостояние С Джедаями. </w:t>
      </w:r>
      <w:r w:rsidRPr="00CD2BC5">
        <w:t xml:space="preserve">Мол </w:t>
      </w:r>
      <w:r w:rsidR="000847E0" w:rsidRPr="00CD2BC5">
        <w:t>Проводил Время За Охотой На Диких Существ, Таких Как </w:t>
      </w:r>
      <w:proofErr w:type="spellStart"/>
      <w:r w:rsidRPr="00CD2BC5">
        <w:fldChar w:fldCharType="begin"/>
      </w:r>
      <w:r w:rsidRPr="00CD2BC5">
        <w:instrText xml:space="preserve"> HYPERLINK "https://starwars.fandom.com/ru/wiki/%D0%A0%D0%B0%D1%84%D1%82%D0%B0%D1%80" \o "Рафтар" </w:instrText>
      </w:r>
      <w:r w:rsidRPr="00CD2BC5">
        <w:fldChar w:fldCharType="separate"/>
      </w:r>
      <w:r w:rsidR="000847E0" w:rsidRPr="00CD2BC5">
        <w:rPr>
          <w:rStyle w:val="a3"/>
          <w:color w:val="auto"/>
        </w:rPr>
        <w:t>Рафтары</w:t>
      </w:r>
      <w:proofErr w:type="spellEnd"/>
      <w:r w:rsidRPr="00CD2BC5">
        <w:fldChar w:fldCharType="end"/>
      </w:r>
      <w:r w:rsidR="000847E0" w:rsidRPr="00CD2BC5">
        <w:t> На </w:t>
      </w:r>
      <w:proofErr w:type="spellStart"/>
      <w:r w:rsidRPr="00CD2BC5">
        <w:fldChar w:fldCharType="begin"/>
      </w:r>
      <w:r w:rsidRPr="00CD2BC5">
        <w:instrText xml:space="preserve"> HYPERLINK "https://starwars.fandom.com/ru/wiki/%D0%A2%D1%83%D0%BE%D0%BD-%D0%9A%D0%B5%D1%82%D0%B8" \o "Туон-Кети" </w:instrText>
      </w:r>
      <w:r w:rsidRPr="00CD2BC5">
        <w:fldChar w:fldCharType="separate"/>
      </w:r>
      <w:r w:rsidRPr="00CD2BC5">
        <w:rPr>
          <w:rStyle w:val="a3"/>
          <w:color w:val="auto"/>
        </w:rPr>
        <w:t>Туон</w:t>
      </w:r>
      <w:proofErr w:type="spellEnd"/>
      <w:r w:rsidR="000847E0" w:rsidRPr="00CD2BC5">
        <w:rPr>
          <w:rStyle w:val="a3"/>
          <w:color w:val="auto"/>
        </w:rPr>
        <w:t>-</w:t>
      </w:r>
      <w:r w:rsidRPr="00CD2BC5">
        <w:rPr>
          <w:rStyle w:val="a3"/>
          <w:color w:val="auto"/>
        </w:rPr>
        <w:t>Кети</w:t>
      </w:r>
      <w:r w:rsidRPr="00CD2BC5">
        <w:fldChar w:fldCharType="end"/>
      </w:r>
      <w:r w:rsidR="000847E0" w:rsidRPr="00CD2BC5">
        <w:t>, И Слежкой За Джедаями </w:t>
      </w:r>
      <w:proofErr w:type="spellStart"/>
      <w:r w:rsidRPr="00CD2BC5">
        <w:fldChar w:fldCharType="begin"/>
      </w:r>
      <w:r w:rsidRPr="00CD2BC5">
        <w:instrText xml:space="preserve"> HYPERLINK "https://starwars.fandom.com/ru/wiki/%D0%9A%D0%B0%D0%B0%D1%82_%D0%9A%D1%83%D0%B0%D0%B9%D0%B8%D0%BD/%D0%9A%D0%B0%D0%BD%D0%BE%D0%BD" \o "Каат Куайин/Канон" </w:instrText>
      </w:r>
      <w:r w:rsidRPr="00CD2BC5">
        <w:fldChar w:fldCharType="separate"/>
      </w:r>
      <w:r w:rsidRPr="00CD2BC5">
        <w:rPr>
          <w:rStyle w:val="a3"/>
          <w:color w:val="auto"/>
        </w:rPr>
        <w:t>Каат</w:t>
      </w:r>
      <w:proofErr w:type="spellEnd"/>
      <w:r w:rsidRPr="00CD2BC5">
        <w:rPr>
          <w:rStyle w:val="a3"/>
          <w:color w:val="auto"/>
        </w:rPr>
        <w:t xml:space="preserve"> </w:t>
      </w:r>
      <w:proofErr w:type="spellStart"/>
      <w:r w:rsidRPr="00CD2BC5">
        <w:rPr>
          <w:rStyle w:val="a3"/>
          <w:color w:val="auto"/>
        </w:rPr>
        <w:t>Куайин</w:t>
      </w:r>
      <w:proofErr w:type="spellEnd"/>
      <w:r w:rsidRPr="00CD2BC5">
        <w:fldChar w:fldCharType="end"/>
      </w:r>
      <w:r w:rsidRPr="00CD2BC5">
        <w:t> </w:t>
      </w:r>
      <w:r w:rsidR="000847E0" w:rsidRPr="00CD2BC5">
        <w:t>И </w:t>
      </w:r>
      <w:proofErr w:type="spellStart"/>
      <w:r w:rsidRPr="00CD2BC5">
        <w:fldChar w:fldCharType="begin"/>
      </w:r>
      <w:r w:rsidRPr="00CD2BC5">
        <w:instrText xml:space="preserve"> HYPERLINK "https://starwars.fandom.com/ru/wiki/%D0%91%D1%8D%D0%B9%D1%80%D0%B4%D0%BE%D0%BD_%D0%94%D0%B6%D0%B5%D0%B9%D1%81/%D0%9A%D0%B0%D0%BD%D0%BE%D0%BD" \o "Бэйрдон Джейс/Канон" </w:instrText>
      </w:r>
      <w:r w:rsidRPr="00CD2BC5">
        <w:fldChar w:fldCharType="separate"/>
      </w:r>
      <w:r w:rsidRPr="00CD2BC5">
        <w:rPr>
          <w:rStyle w:val="a3"/>
          <w:color w:val="auto"/>
        </w:rPr>
        <w:t>Бэйрдоном</w:t>
      </w:r>
      <w:proofErr w:type="spellEnd"/>
      <w:r w:rsidRPr="00CD2BC5">
        <w:rPr>
          <w:rStyle w:val="a3"/>
          <w:color w:val="auto"/>
        </w:rPr>
        <w:t xml:space="preserve"> </w:t>
      </w:r>
      <w:proofErr w:type="spellStart"/>
      <w:r w:rsidRPr="00CD2BC5">
        <w:rPr>
          <w:rStyle w:val="a3"/>
          <w:color w:val="auto"/>
        </w:rPr>
        <w:t>Джейсом</w:t>
      </w:r>
      <w:proofErr w:type="spellEnd"/>
      <w:r w:rsidRPr="00CD2BC5">
        <w:fldChar w:fldCharType="end"/>
      </w:r>
      <w:r w:rsidRPr="00CD2BC5">
        <w:t> </w:t>
      </w:r>
      <w:r w:rsidR="000847E0" w:rsidRPr="00CD2BC5">
        <w:t>В Тенях </w:t>
      </w:r>
      <w:proofErr w:type="spellStart"/>
      <w:r w:rsidRPr="00CD2BC5">
        <w:fldChar w:fldCharType="begin"/>
      </w:r>
      <w:r w:rsidRPr="00CD2BC5">
        <w:instrText xml:space="preserve"> HYPERLINK "https://starwars.fandom.com/ru/wiki/%D0%9A%D0%BE%D1%80%D1%83%D1%81%D0%B0%D0%BD%D1%82/%D0%9A%D0%B0%D0%BD%D0%BE%D0%BD" \o "Корусант/Канон" </w:instrText>
      </w:r>
      <w:r w:rsidRPr="00CD2BC5">
        <w:fldChar w:fldCharType="separate"/>
      </w:r>
      <w:r w:rsidRPr="00CD2BC5">
        <w:rPr>
          <w:rStyle w:val="a3"/>
          <w:color w:val="auto"/>
        </w:rPr>
        <w:t>Корусанта</w:t>
      </w:r>
      <w:proofErr w:type="spellEnd"/>
      <w:r w:rsidRPr="00CD2BC5">
        <w:fldChar w:fldCharType="end"/>
      </w:r>
      <w:r w:rsidR="000847E0" w:rsidRPr="00CD2BC5">
        <w:t xml:space="preserve">. </w:t>
      </w:r>
      <w:r w:rsidRPr="00CD2BC5">
        <w:t xml:space="preserve">Тем </w:t>
      </w:r>
      <w:r w:rsidR="000847E0" w:rsidRPr="00CD2BC5">
        <w:t xml:space="preserve">Не Менее </w:t>
      </w:r>
      <w:proofErr w:type="spellStart"/>
      <w:r w:rsidRPr="00CD2BC5">
        <w:t>Сидиус</w:t>
      </w:r>
      <w:proofErr w:type="spellEnd"/>
      <w:r w:rsidRPr="00CD2BC5">
        <w:t xml:space="preserve"> </w:t>
      </w:r>
      <w:r w:rsidR="000847E0" w:rsidRPr="00CD2BC5">
        <w:t xml:space="preserve">Приказал </w:t>
      </w:r>
      <w:r w:rsidRPr="00CD2BC5">
        <w:t xml:space="preserve">Молу </w:t>
      </w:r>
      <w:r w:rsidR="000847E0" w:rsidRPr="00CD2BC5">
        <w:t xml:space="preserve">Избегать Контактов С Джедаями До Тех Пор, Пока Его План Не Будет Готов К Реализации. </w:t>
      </w:r>
      <w:proofErr w:type="spellStart"/>
      <w:r w:rsidRPr="00CD2BC5">
        <w:t>Сидиус</w:t>
      </w:r>
      <w:proofErr w:type="spellEnd"/>
      <w:r w:rsidRPr="00CD2BC5">
        <w:t xml:space="preserve"> </w:t>
      </w:r>
      <w:r w:rsidR="000847E0" w:rsidRPr="00CD2BC5">
        <w:t xml:space="preserve">Похвалил Своего Ученика За Его Жажду Мести, Однако Он Не Хотел, Чтобы </w:t>
      </w:r>
      <w:r w:rsidRPr="00CD2BC5">
        <w:t xml:space="preserve">Мол </w:t>
      </w:r>
      <w:r w:rsidR="000847E0" w:rsidRPr="00CD2BC5">
        <w:t xml:space="preserve">Раскрыл Свое Существование До Того, Как Наступит Подходящий Момент. </w:t>
      </w:r>
      <w:r w:rsidRPr="00CD2BC5">
        <w:t xml:space="preserve">Он </w:t>
      </w:r>
      <w:r w:rsidR="000847E0" w:rsidRPr="00CD2BC5">
        <w:t xml:space="preserve">Пригрозил </w:t>
      </w:r>
      <w:r w:rsidRPr="00CD2BC5">
        <w:t xml:space="preserve">Молу </w:t>
      </w:r>
      <w:r w:rsidR="000847E0" w:rsidRPr="00CD2BC5">
        <w:t xml:space="preserve">Убить Его, Если </w:t>
      </w:r>
      <w:proofErr w:type="spellStart"/>
      <w:r w:rsidR="000847E0" w:rsidRPr="00CD2BC5">
        <w:t>Датомирец</w:t>
      </w:r>
      <w:proofErr w:type="spellEnd"/>
      <w:r w:rsidR="000847E0" w:rsidRPr="00CD2BC5">
        <w:t xml:space="preserve"> Продолжит Рисковать Тайной Существования Ситхов. </w:t>
      </w:r>
      <w:r w:rsidRPr="00CD2BC5">
        <w:t xml:space="preserve">В </w:t>
      </w:r>
      <w:r w:rsidR="000847E0" w:rsidRPr="00CD2BC5">
        <w:t xml:space="preserve">Попытке Утолить Жажду Крови </w:t>
      </w:r>
      <w:r w:rsidRPr="00CD2BC5">
        <w:t xml:space="preserve">Мола </w:t>
      </w:r>
      <w:proofErr w:type="spellStart"/>
      <w:r w:rsidRPr="00CD2BC5">
        <w:t>Сидиус</w:t>
      </w:r>
      <w:proofErr w:type="spellEnd"/>
      <w:r w:rsidRPr="00CD2BC5">
        <w:t xml:space="preserve"> </w:t>
      </w:r>
      <w:r w:rsidR="000847E0" w:rsidRPr="00CD2BC5">
        <w:t>Отправил Его В </w:t>
      </w:r>
      <w:hyperlink r:id="rId35" w:tooltip="Система Келлакс" w:history="1">
        <w:r w:rsidR="000847E0" w:rsidRPr="00CD2BC5">
          <w:rPr>
            <w:rStyle w:val="a3"/>
            <w:color w:val="auto"/>
          </w:rPr>
          <w:t xml:space="preserve">Систему </w:t>
        </w:r>
        <w:proofErr w:type="spellStart"/>
        <w:r w:rsidRPr="00CD2BC5">
          <w:rPr>
            <w:rStyle w:val="a3"/>
            <w:color w:val="auto"/>
          </w:rPr>
          <w:t>Келлакс</w:t>
        </w:r>
        <w:proofErr w:type="spellEnd"/>
      </w:hyperlink>
      <w:r w:rsidRPr="00CD2BC5">
        <w:t> </w:t>
      </w:r>
      <w:r w:rsidR="000847E0" w:rsidRPr="00CD2BC5">
        <w:t>Для Устранения </w:t>
      </w:r>
      <w:hyperlink r:id="rId36" w:tooltip="Пираты/Канон" w:history="1">
        <w:r w:rsidR="000847E0" w:rsidRPr="00CD2BC5">
          <w:rPr>
            <w:rStyle w:val="a3"/>
            <w:color w:val="auto"/>
          </w:rPr>
          <w:t>Пиратов</w:t>
        </w:r>
      </w:hyperlink>
      <w:r w:rsidR="000847E0" w:rsidRPr="00CD2BC5">
        <w:t>, Мешавших Деятельности </w:t>
      </w:r>
      <w:hyperlink r:id="rId37" w:tooltip="Торговая федерация/Канон" w:history="1">
        <w:r w:rsidRPr="00CD2BC5">
          <w:rPr>
            <w:rStyle w:val="a3"/>
            <w:color w:val="auto"/>
          </w:rPr>
          <w:t xml:space="preserve">Торговой </w:t>
        </w:r>
        <w:r w:rsidR="000847E0" w:rsidRPr="00CD2BC5">
          <w:rPr>
            <w:rStyle w:val="a3"/>
            <w:color w:val="auto"/>
          </w:rPr>
          <w:t>Федерации</w:t>
        </w:r>
      </w:hyperlink>
      <w:r w:rsidR="000847E0" w:rsidRPr="00CD2BC5">
        <w:t xml:space="preserve">. </w:t>
      </w:r>
      <w:r w:rsidRPr="00CD2BC5">
        <w:t xml:space="preserve">В </w:t>
      </w:r>
      <w:r w:rsidR="000847E0" w:rsidRPr="00CD2BC5">
        <w:t xml:space="preserve">Ходе Своей Миссии </w:t>
      </w:r>
      <w:r w:rsidRPr="00CD2BC5">
        <w:t xml:space="preserve">Мол </w:t>
      </w:r>
      <w:r w:rsidR="000847E0" w:rsidRPr="00CD2BC5">
        <w:t>Столкнулся С Джедаем-</w:t>
      </w:r>
      <w:proofErr w:type="spellStart"/>
      <w:r w:rsidR="000847E0" w:rsidRPr="00CD2BC5">
        <w:t>Падаваном</w:t>
      </w:r>
      <w:proofErr w:type="spellEnd"/>
      <w:r w:rsidR="000847E0" w:rsidRPr="00CD2BC5">
        <w:t> </w:t>
      </w:r>
      <w:proofErr w:type="spellStart"/>
      <w:r w:rsidRPr="00CD2BC5">
        <w:fldChar w:fldCharType="begin"/>
      </w:r>
      <w:r w:rsidRPr="00CD2BC5">
        <w:instrText xml:space="preserve"> HYPERLINK "https://starwars.fandom.com/ru/wiki/%D0%AD%D0%BB%D1%8C%D0%B4%D1%80%D0%B0_%D0%9A%D1%8D%D0%B9%D1%82%D0%B8%D1%81" \o "Эльдра Кэйтис" </w:instrText>
      </w:r>
      <w:r w:rsidRPr="00CD2BC5">
        <w:fldChar w:fldCharType="separate"/>
      </w:r>
      <w:r w:rsidRPr="00CD2BC5">
        <w:rPr>
          <w:rStyle w:val="a3"/>
          <w:color w:val="auto"/>
        </w:rPr>
        <w:t>Эльдрой</w:t>
      </w:r>
      <w:proofErr w:type="spellEnd"/>
      <w:r w:rsidRPr="00CD2BC5">
        <w:rPr>
          <w:rStyle w:val="a3"/>
          <w:color w:val="auto"/>
        </w:rPr>
        <w:t xml:space="preserve"> </w:t>
      </w:r>
      <w:proofErr w:type="spellStart"/>
      <w:r w:rsidRPr="00CD2BC5">
        <w:rPr>
          <w:rStyle w:val="a3"/>
          <w:color w:val="auto"/>
        </w:rPr>
        <w:t>Кэйти</w:t>
      </w:r>
      <w:proofErr w:type="spellEnd"/>
      <w:r w:rsidRPr="00CD2BC5">
        <w:fldChar w:fldCharType="end"/>
      </w:r>
      <w:r w:rsidR="000847E0" w:rsidRPr="00CD2BC5">
        <w:t>, Которую Собиралась Продать На Аукционе За Наивысшую Цену</w:t>
      </w:r>
      <w:hyperlink r:id="rId38" w:anchor="cite_note-DM_1-23" w:history="1">
        <w:r w:rsidR="000847E0" w:rsidRPr="00CD2BC5">
          <w:rPr>
            <w:rStyle w:val="a3"/>
            <w:color w:val="auto"/>
          </w:rPr>
          <w:t>[23]</w:t>
        </w:r>
      </w:hyperlink>
      <w:r w:rsidR="000847E0" w:rsidRPr="00CD2BC5">
        <w:t>.</w:t>
      </w:r>
    </w:p>
    <w:p w14:paraId="7CB76BD5" w14:textId="77777777" w:rsidR="007A05A2" w:rsidRPr="00CD2BC5" w:rsidRDefault="007A05A2" w:rsidP="000847E0">
      <w:pPr>
        <w:ind w:firstLine="709"/>
      </w:pPr>
      <w:r w:rsidRPr="00CD2BC5">
        <w:t xml:space="preserve">Ничто </w:t>
      </w:r>
      <w:r w:rsidR="000847E0" w:rsidRPr="00CD2BC5">
        <w:t xml:space="preserve">Не Мешало </w:t>
      </w:r>
      <w:r w:rsidRPr="00CD2BC5">
        <w:t xml:space="preserve">Молу </w:t>
      </w:r>
      <w:r w:rsidR="000847E0" w:rsidRPr="00CD2BC5">
        <w:t xml:space="preserve">Осуществить Свое Намерение Проверить Свои Силы В Бою Против Джедая. </w:t>
      </w:r>
      <w:r w:rsidRPr="00CD2BC5">
        <w:t xml:space="preserve">Он </w:t>
      </w:r>
      <w:r w:rsidR="000847E0" w:rsidRPr="00CD2BC5">
        <w:t>Спас Девушку, После Чего Жестоко Убил</w:t>
      </w:r>
      <w:hyperlink r:id="rId39" w:anchor="cite_note-DM_4-24" w:history="1">
        <w:r w:rsidR="000847E0" w:rsidRPr="00CD2BC5">
          <w:rPr>
            <w:rStyle w:val="a3"/>
            <w:color w:val="auto"/>
          </w:rPr>
          <w:t>[24]</w:t>
        </w:r>
      </w:hyperlink>
      <w:r w:rsidR="000847E0" w:rsidRPr="00CD2BC5">
        <w:t xml:space="preserve">. </w:t>
      </w:r>
      <w:r w:rsidRPr="00CD2BC5">
        <w:t xml:space="preserve">Завершив </w:t>
      </w:r>
      <w:r w:rsidR="000847E0" w:rsidRPr="00CD2BC5">
        <w:t xml:space="preserve">Свои Дела В Системе </w:t>
      </w:r>
      <w:proofErr w:type="spellStart"/>
      <w:r w:rsidRPr="00CD2BC5">
        <w:t>Дразкел</w:t>
      </w:r>
      <w:proofErr w:type="spellEnd"/>
      <w:r w:rsidR="000847E0" w:rsidRPr="00CD2BC5">
        <w:t xml:space="preserve">, </w:t>
      </w:r>
      <w:r w:rsidRPr="00CD2BC5">
        <w:t xml:space="preserve">Мол </w:t>
      </w:r>
      <w:r w:rsidR="000847E0" w:rsidRPr="00CD2BC5">
        <w:t xml:space="preserve">Вернулся На </w:t>
      </w:r>
      <w:proofErr w:type="spellStart"/>
      <w:r w:rsidRPr="00CD2BC5">
        <w:t>Корусант</w:t>
      </w:r>
      <w:proofErr w:type="spellEnd"/>
      <w:r w:rsidR="000847E0" w:rsidRPr="00CD2BC5">
        <w:t xml:space="preserve">, Где Встретился Со Своим Учителем И Узнал, Что </w:t>
      </w:r>
      <w:proofErr w:type="spellStart"/>
      <w:r w:rsidRPr="00CD2BC5">
        <w:t>Сидиус</w:t>
      </w:r>
      <w:proofErr w:type="spellEnd"/>
      <w:r w:rsidRPr="00CD2BC5">
        <w:t xml:space="preserve"> </w:t>
      </w:r>
      <w:r w:rsidR="000847E0" w:rsidRPr="00CD2BC5">
        <w:t xml:space="preserve">Был Осведомлен О Его Самовольной Вылазке И Об Убийстве </w:t>
      </w:r>
      <w:proofErr w:type="spellStart"/>
      <w:r w:rsidR="000847E0" w:rsidRPr="00CD2BC5">
        <w:t>Падавана</w:t>
      </w:r>
      <w:proofErr w:type="spellEnd"/>
      <w:r w:rsidR="000847E0" w:rsidRPr="00CD2BC5">
        <w:t xml:space="preserve">. </w:t>
      </w:r>
      <w:r w:rsidRPr="00CD2BC5">
        <w:t xml:space="preserve">Однако </w:t>
      </w:r>
      <w:proofErr w:type="spellStart"/>
      <w:r w:rsidRPr="00CD2BC5">
        <w:t>Сидиус</w:t>
      </w:r>
      <w:proofErr w:type="spellEnd"/>
      <w:r w:rsidRPr="00CD2BC5">
        <w:t xml:space="preserve"> </w:t>
      </w:r>
      <w:r w:rsidR="000847E0" w:rsidRPr="00CD2BC5">
        <w:t xml:space="preserve">Не Был Разочарован Действиями Своего Ученика, После Того Как </w:t>
      </w:r>
      <w:r w:rsidRPr="00CD2BC5">
        <w:t xml:space="preserve">Мол </w:t>
      </w:r>
      <w:r w:rsidR="000847E0" w:rsidRPr="00CD2BC5">
        <w:t>Сказал Учителю, Что Его Жажда Крови Джедаев Не Была Удовлетворена</w:t>
      </w:r>
      <w:hyperlink r:id="rId40" w:anchor="cite_note-DM_5-25" w:history="1">
        <w:r w:rsidR="000847E0" w:rsidRPr="00CD2BC5">
          <w:rPr>
            <w:rStyle w:val="a3"/>
            <w:color w:val="auto"/>
          </w:rPr>
          <w:t>[25]</w:t>
        </w:r>
      </w:hyperlink>
      <w:r w:rsidR="000847E0" w:rsidRPr="00CD2BC5">
        <w:t xml:space="preserve">. </w:t>
      </w:r>
      <w:r w:rsidRPr="00CD2BC5">
        <w:t>На </w:t>
      </w:r>
      <w:hyperlink r:id="rId41" w:tooltip="Нижние уровни Корусанта/Канон" w:history="1">
        <w:r w:rsidR="000847E0" w:rsidRPr="00CD2BC5">
          <w:rPr>
            <w:rStyle w:val="a3"/>
            <w:color w:val="auto"/>
          </w:rPr>
          <w:t>Нижних Уровнях</w:t>
        </w:r>
      </w:hyperlink>
      <w:r w:rsidR="000847E0" w:rsidRPr="00CD2BC5">
        <w:t> </w:t>
      </w:r>
      <w:proofErr w:type="spellStart"/>
      <w:r w:rsidRPr="00CD2BC5">
        <w:t>Корусанта</w:t>
      </w:r>
      <w:proofErr w:type="spellEnd"/>
      <w:r w:rsidRPr="00CD2BC5">
        <w:t xml:space="preserve"> </w:t>
      </w:r>
      <w:proofErr w:type="spellStart"/>
      <w:r w:rsidRPr="00CD2BC5">
        <w:t>Дарт</w:t>
      </w:r>
      <w:proofErr w:type="spellEnd"/>
      <w:r w:rsidRPr="00CD2BC5">
        <w:t xml:space="preserve"> Мол </w:t>
      </w:r>
      <w:r w:rsidR="000847E0" w:rsidRPr="00CD2BC5">
        <w:t xml:space="preserve">Начал Создавать Свою Собственную Криминальную Группировку Под Названием «Картель </w:t>
      </w:r>
      <w:proofErr w:type="spellStart"/>
      <w:r w:rsidRPr="00CD2BC5">
        <w:t>Кэйтис</w:t>
      </w:r>
      <w:proofErr w:type="spellEnd"/>
      <w:r w:rsidR="000847E0" w:rsidRPr="00CD2BC5">
        <w:t xml:space="preserve">». </w:t>
      </w:r>
      <w:r w:rsidRPr="00CD2BC5">
        <w:t xml:space="preserve">Действия Мола </w:t>
      </w:r>
      <w:r w:rsidR="000847E0" w:rsidRPr="00CD2BC5">
        <w:t xml:space="preserve">Вызвали У </w:t>
      </w:r>
      <w:proofErr w:type="spellStart"/>
      <w:r w:rsidRPr="00CD2BC5">
        <w:t>Сидиуса</w:t>
      </w:r>
      <w:proofErr w:type="spellEnd"/>
      <w:r w:rsidRPr="00CD2BC5">
        <w:t xml:space="preserve"> </w:t>
      </w:r>
      <w:r w:rsidR="000847E0" w:rsidRPr="00CD2BC5">
        <w:t xml:space="preserve">Недовольство, И Тёмный Лорд Ситхов Вновь Отвёз Ученика На </w:t>
      </w:r>
      <w:proofErr w:type="spellStart"/>
      <w:r w:rsidRPr="00CD2BC5">
        <w:t>Малакор</w:t>
      </w:r>
      <w:proofErr w:type="spellEnd"/>
      <w:r w:rsidR="000847E0" w:rsidRPr="00CD2BC5">
        <w:t xml:space="preserve">, Чтобы Преподать Жаждавшему Крови </w:t>
      </w:r>
      <w:proofErr w:type="spellStart"/>
      <w:r w:rsidR="000847E0" w:rsidRPr="00CD2BC5">
        <w:t>Забраку</w:t>
      </w:r>
      <w:proofErr w:type="spellEnd"/>
      <w:r w:rsidR="000847E0" w:rsidRPr="00CD2BC5">
        <w:t xml:space="preserve"> Урок. </w:t>
      </w:r>
      <w:r w:rsidRPr="00CD2BC5">
        <w:t xml:space="preserve">На </w:t>
      </w:r>
      <w:r w:rsidR="000847E0" w:rsidRPr="00CD2BC5">
        <w:t>Опустошённом Поле </w:t>
      </w:r>
      <w:hyperlink r:id="rId42" w:tooltip="Великая резня на Малакоре" w:history="1">
        <w:r w:rsidR="000847E0" w:rsidRPr="00CD2BC5">
          <w:rPr>
            <w:rStyle w:val="a3"/>
            <w:color w:val="auto"/>
          </w:rPr>
          <w:t>Боя</w:t>
        </w:r>
      </w:hyperlink>
      <w:r w:rsidR="000847E0" w:rsidRPr="00CD2BC5">
        <w:t> </w:t>
      </w:r>
      <w:r w:rsidRPr="00CD2BC5">
        <w:t xml:space="preserve">Мол </w:t>
      </w:r>
      <w:r w:rsidR="000847E0" w:rsidRPr="00CD2BC5">
        <w:t>Вдохнул Пепел Павших Там Ситхов Древности И Получил </w:t>
      </w:r>
      <w:hyperlink r:id="rId43" w:tooltip="Видение Силы/Канон" w:history="1">
        <w:r w:rsidR="000847E0" w:rsidRPr="00CD2BC5">
          <w:rPr>
            <w:rStyle w:val="a3"/>
            <w:color w:val="auto"/>
          </w:rPr>
          <w:t>Видение</w:t>
        </w:r>
      </w:hyperlink>
      <w:r w:rsidR="000847E0" w:rsidRPr="00CD2BC5">
        <w:t xml:space="preserve">, В Котором Он, К Своему Удивлению, Предстал В Качестве Мастера-Джедая. </w:t>
      </w:r>
      <w:r w:rsidRPr="00CD2BC5">
        <w:t xml:space="preserve">Когда </w:t>
      </w:r>
      <w:r w:rsidR="000847E0" w:rsidRPr="00CD2BC5">
        <w:t xml:space="preserve">Пришедший В Ярость </w:t>
      </w:r>
      <w:r w:rsidRPr="00CD2BC5">
        <w:t xml:space="preserve">Мол </w:t>
      </w:r>
      <w:r w:rsidR="000847E0" w:rsidRPr="00CD2BC5">
        <w:t xml:space="preserve">Отринул Этот Путь И Пришёл В Себя, </w:t>
      </w:r>
      <w:proofErr w:type="spellStart"/>
      <w:r w:rsidRPr="00CD2BC5">
        <w:t>Сидиус</w:t>
      </w:r>
      <w:proofErr w:type="spellEnd"/>
      <w:r w:rsidRPr="00CD2BC5">
        <w:t xml:space="preserve"> </w:t>
      </w:r>
      <w:r w:rsidR="000847E0" w:rsidRPr="00CD2BC5">
        <w:lastRenderedPageBreak/>
        <w:t>Напомнил Ученику, Что Гнев — Его Инструмент, А Не Хозяин</w:t>
      </w:r>
      <w:hyperlink r:id="rId44" w:anchor="cite_note-Age_of_Republic-26" w:history="1">
        <w:r w:rsidR="000847E0" w:rsidRPr="00CD2BC5">
          <w:rPr>
            <w:rStyle w:val="a3"/>
            <w:color w:val="auto"/>
          </w:rPr>
          <w:t>[26]</w:t>
        </w:r>
      </w:hyperlink>
      <w:r w:rsidR="000847E0" w:rsidRPr="00CD2BC5">
        <w:t>.</w:t>
      </w:r>
    </w:p>
    <w:p w14:paraId="23B0BD2C" w14:textId="77777777" w:rsidR="007A05A2" w:rsidRDefault="007A05A2" w:rsidP="000847E0">
      <w:pPr>
        <w:ind w:firstLine="709"/>
      </w:pPr>
      <w:r w:rsidRPr="00CD2BC5">
        <w:t xml:space="preserve">Параллельно </w:t>
      </w:r>
      <w:r w:rsidR="000847E0" w:rsidRPr="00CD2BC5">
        <w:t xml:space="preserve">С Обучением </w:t>
      </w:r>
      <w:r w:rsidRPr="00CD2BC5">
        <w:t xml:space="preserve">Мола </w:t>
      </w:r>
      <w:proofErr w:type="spellStart"/>
      <w:r w:rsidRPr="00CD2BC5">
        <w:t>Сидиус</w:t>
      </w:r>
      <w:proofErr w:type="spellEnd"/>
      <w:r w:rsidRPr="00CD2BC5">
        <w:t xml:space="preserve"> </w:t>
      </w:r>
      <w:r w:rsidR="000847E0" w:rsidRPr="00CD2BC5">
        <w:t>Вступил В Контакт С </w:t>
      </w:r>
      <w:hyperlink r:id="rId45" w:tooltip="Мастер-джедай/Канон" w:history="1">
        <w:r w:rsidR="000847E0" w:rsidRPr="00CD2BC5">
          <w:rPr>
            <w:rStyle w:val="a3"/>
            <w:color w:val="auto"/>
          </w:rPr>
          <w:t>Мастером-Джедаем</w:t>
        </w:r>
      </w:hyperlink>
      <w:r w:rsidR="000847E0" w:rsidRPr="00CD2BC5">
        <w:t> </w:t>
      </w:r>
      <w:proofErr w:type="spellStart"/>
      <w:r w:rsidRPr="00CD2BC5">
        <w:fldChar w:fldCharType="begin"/>
      </w:r>
      <w:r w:rsidRPr="00CD2BC5">
        <w:instrText xml:space="preserve"> HYPERLINK "https://starwars.fandom.com/ru/wiki/%D0%94%D1%83%D0%BA%D1%83/%D0%9A%D0%B0%D0%BD%D0%BE%D0%BD" \o "Дуку/Канон" </w:instrText>
      </w:r>
      <w:r w:rsidRPr="00CD2BC5">
        <w:fldChar w:fldCharType="separate"/>
      </w:r>
      <w:r w:rsidRPr="00CD2BC5">
        <w:rPr>
          <w:rStyle w:val="a3"/>
          <w:color w:val="auto"/>
        </w:rPr>
        <w:t>Дуку</w:t>
      </w:r>
      <w:proofErr w:type="spellEnd"/>
      <w:r w:rsidRPr="00CD2BC5">
        <w:fldChar w:fldCharType="end"/>
      </w:r>
      <w:r w:rsidR="000847E0" w:rsidRPr="00CD2BC5">
        <w:t xml:space="preserve">, Одним Из Самых Уважаемых И Могущественных Членов </w:t>
      </w:r>
      <w:r w:rsidRPr="00CD2BC5">
        <w:t>Ордена</w:t>
      </w:r>
      <w:r w:rsidR="000847E0" w:rsidRPr="00CD2BC5">
        <w:t xml:space="preserve">. </w:t>
      </w:r>
      <w:r w:rsidRPr="00CD2BC5">
        <w:t xml:space="preserve">Джедай </w:t>
      </w:r>
      <w:r w:rsidR="000847E0" w:rsidRPr="00CD2BC5">
        <w:t xml:space="preserve">Всё Больше Испытывал Отвращение К Коррупции, Царящей В </w:t>
      </w:r>
      <w:r w:rsidRPr="00CD2BC5">
        <w:t>Республике</w:t>
      </w:r>
      <w:r w:rsidR="000847E0" w:rsidRPr="00CD2BC5">
        <w:t xml:space="preserve">. </w:t>
      </w:r>
      <w:r w:rsidRPr="00CD2BC5">
        <w:t xml:space="preserve">Постепенно </w:t>
      </w:r>
      <w:proofErr w:type="spellStart"/>
      <w:r w:rsidRPr="00CD2BC5">
        <w:t>Сидиус</w:t>
      </w:r>
      <w:proofErr w:type="spellEnd"/>
      <w:r w:rsidRPr="00CD2BC5">
        <w:t xml:space="preserve"> </w:t>
      </w:r>
      <w:r w:rsidR="000847E0" w:rsidRPr="00CD2BC5">
        <w:t xml:space="preserve">Сумел Заманить </w:t>
      </w:r>
      <w:proofErr w:type="spellStart"/>
      <w:r w:rsidRPr="00CD2BC5">
        <w:t>Дуку</w:t>
      </w:r>
      <w:proofErr w:type="spellEnd"/>
      <w:r w:rsidRPr="00CD2BC5">
        <w:t xml:space="preserve"> </w:t>
      </w:r>
      <w:r w:rsidR="000847E0" w:rsidRPr="00CD2BC5">
        <w:t xml:space="preserve">На </w:t>
      </w:r>
      <w:r w:rsidRPr="00CD2BC5">
        <w:t xml:space="preserve">Тёмную </w:t>
      </w:r>
      <w:r w:rsidR="000847E0" w:rsidRPr="00CD2BC5">
        <w:t xml:space="preserve">Сторону </w:t>
      </w:r>
      <w:r w:rsidRPr="00CD2BC5">
        <w:t xml:space="preserve">Силы </w:t>
      </w:r>
      <w:r w:rsidR="000847E0" w:rsidRPr="00CD2BC5">
        <w:t>И Использовать Его Для Своих Целей</w:t>
      </w:r>
      <w:hyperlink r:id="rId46" w:anchor="cite_note-TCW_Lost_Missions_Q&amp;A-27" w:history="1">
        <w:r w:rsidR="000847E0" w:rsidRPr="00CD2BC5">
          <w:rPr>
            <w:rStyle w:val="a3"/>
            <w:color w:val="auto"/>
          </w:rPr>
          <w:t>[27]</w:t>
        </w:r>
      </w:hyperlink>
      <w:hyperlink r:id="rId47" w:anchor="cite_note-SWEDooku-28" w:history="1">
        <w:r w:rsidR="000847E0" w:rsidRPr="00CD2BC5">
          <w:rPr>
            <w:rStyle w:val="a3"/>
            <w:color w:val="auto"/>
          </w:rPr>
          <w:t>[28]</w:t>
        </w:r>
      </w:hyperlink>
      <w:r w:rsidR="000847E0" w:rsidRPr="00CD2BC5">
        <w:t>.</w:t>
      </w:r>
    </w:p>
    <w:p w14:paraId="4E55FEF3" w14:textId="77777777" w:rsidR="007A05A2" w:rsidRPr="00CD2BC5" w:rsidRDefault="007A05A2" w:rsidP="007A05A2">
      <w:pPr>
        <w:pStyle w:val="2"/>
      </w:pPr>
      <w:bookmarkStart w:id="8" w:name="_Сепаратистский_кризис"/>
      <w:bookmarkStart w:id="9" w:name="_Toc115400803"/>
      <w:bookmarkStart w:id="10" w:name="_Toc117251687"/>
      <w:bookmarkEnd w:id="8"/>
      <w:r w:rsidRPr="00CD2BC5">
        <w:t>Сепаратистский кризис</w:t>
      </w:r>
      <w:bookmarkEnd w:id="9"/>
      <w:bookmarkEnd w:id="10"/>
    </w:p>
    <w:p w14:paraId="5422926F" w14:textId="77777777" w:rsidR="007A05A2" w:rsidRPr="00CD2BC5" w:rsidRDefault="007A05A2" w:rsidP="007A05A2">
      <w:pPr>
        <w:ind w:firstLine="708"/>
      </w:pPr>
      <w:commentRangeStart w:id="11"/>
      <w:r w:rsidRPr="00CD2BC5">
        <w:t xml:space="preserve">Под руководством </w:t>
      </w:r>
      <w:proofErr w:type="spellStart"/>
      <w:r w:rsidRPr="00CD2BC5">
        <w:t>Сидиуса</w:t>
      </w:r>
      <w:proofErr w:type="spellEnd"/>
      <w:r w:rsidRPr="00CD2BC5">
        <w:t xml:space="preserve"> </w:t>
      </w:r>
      <w:proofErr w:type="spellStart"/>
      <w:r w:rsidRPr="00CD2BC5">
        <w:t>Дуку</w:t>
      </w:r>
      <w:proofErr w:type="spellEnd"/>
      <w:r w:rsidRPr="00CD2BC5">
        <w:t xml:space="preserve"> объединил несколько тысяч солнечных систем, провозгласив независимость от Галактической Республики и </w:t>
      </w:r>
      <w:hyperlink r:id="rId48" w:tooltip="Сепаратистский кризис/Канон" w:history="1">
        <w:r w:rsidRPr="00CD2BC5">
          <w:rPr>
            <w:rStyle w:val="a3"/>
            <w:color w:val="auto"/>
          </w:rPr>
          <w:t>образовав</w:t>
        </w:r>
      </w:hyperlink>
      <w:r w:rsidRPr="00CD2BC5">
        <w:t> </w:t>
      </w:r>
      <w:hyperlink r:id="rId49" w:tooltip="Конфедерация независимых систем/Канон" w:history="1">
        <w:r w:rsidRPr="00CD2BC5">
          <w:rPr>
            <w:rStyle w:val="a3"/>
            <w:color w:val="auto"/>
          </w:rPr>
          <w:t>Конфедерацию независимых систем</w:t>
        </w:r>
      </w:hyperlink>
      <w:r w:rsidRPr="00CD2BC5">
        <w:t> под своим руководством. Многие коммерческие организации, включая Торговую Федерацию, пообещали свои вооруженные силы дроидов Конфедерации. С приближающейся гражданской войной и слишком малым числом джедаев, чтобы поддерживать галактический мир, Сенат добивался голосования, чтобы </w:t>
      </w:r>
      <w:hyperlink r:id="rId50" w:tooltip="Закон о создании армии/Канон" w:history="1">
        <w:r w:rsidRPr="00CD2BC5">
          <w:rPr>
            <w:rStyle w:val="a3"/>
            <w:color w:val="auto"/>
          </w:rPr>
          <w:t>создать</w:t>
        </w:r>
      </w:hyperlink>
      <w:r w:rsidRPr="00CD2BC5">
        <w:t> </w:t>
      </w:r>
      <w:hyperlink r:id="rId51" w:tooltip="Великая армия Республики/Канон" w:history="1">
        <w:r w:rsidRPr="00CD2BC5">
          <w:rPr>
            <w:rStyle w:val="a3"/>
            <w:color w:val="auto"/>
          </w:rPr>
          <w:t>Великую армию Республики</w:t>
        </w:r>
      </w:hyperlink>
      <w:r w:rsidRPr="00CD2BC5">
        <w:t xml:space="preserve">. Прибыв на </w:t>
      </w:r>
      <w:proofErr w:type="spellStart"/>
      <w:r w:rsidRPr="00CD2BC5">
        <w:t>Корусант</w:t>
      </w:r>
      <w:proofErr w:type="spellEnd"/>
      <w:r w:rsidRPr="00CD2BC5">
        <w:t xml:space="preserve"> для голосования по этому вопросу, преемник </w:t>
      </w:r>
      <w:proofErr w:type="spellStart"/>
      <w:r w:rsidRPr="00CD2BC5">
        <w:t>Палпатина</w:t>
      </w:r>
      <w:proofErr w:type="spellEnd"/>
      <w:r w:rsidRPr="00CD2BC5">
        <w:t xml:space="preserve"> на посту сенатора </w:t>
      </w:r>
      <w:proofErr w:type="spellStart"/>
      <w:r w:rsidRPr="00CD2BC5">
        <w:t>Набу</w:t>
      </w:r>
      <w:proofErr w:type="spellEnd"/>
      <w:r w:rsidRPr="00CD2BC5">
        <w:t xml:space="preserve">, бывшая королева </w:t>
      </w:r>
      <w:proofErr w:type="spellStart"/>
      <w:r w:rsidRPr="00CD2BC5">
        <w:t>Падме</w:t>
      </w:r>
      <w:proofErr w:type="spellEnd"/>
      <w:r w:rsidRPr="00CD2BC5">
        <w:t xml:space="preserve"> </w:t>
      </w:r>
      <w:proofErr w:type="spellStart"/>
      <w:r w:rsidRPr="00CD2BC5">
        <w:t>Амидала</w:t>
      </w:r>
      <w:proofErr w:type="spellEnd"/>
      <w:r w:rsidRPr="00CD2BC5">
        <w:t>, едва не стала жертвой </w:t>
      </w:r>
      <w:hyperlink r:id="rId52" w:tooltip="Заговор с целью убийства сенатора Амидалы/Канон" w:history="1">
        <w:r w:rsidRPr="00CD2BC5">
          <w:rPr>
            <w:rStyle w:val="a3"/>
            <w:color w:val="auto"/>
          </w:rPr>
          <w:t>покушения</w:t>
        </w:r>
      </w:hyperlink>
      <w:r w:rsidRPr="00CD2BC5">
        <w:t>, совершенного </w:t>
      </w:r>
      <w:hyperlink r:id="rId53" w:tooltip="Зам Уэселл/Канон" w:history="1">
        <w:r w:rsidRPr="00CD2BC5">
          <w:rPr>
            <w:rStyle w:val="a3"/>
            <w:color w:val="auto"/>
          </w:rPr>
          <w:t xml:space="preserve">Зам </w:t>
        </w:r>
        <w:proofErr w:type="spellStart"/>
        <w:r w:rsidRPr="00CD2BC5">
          <w:rPr>
            <w:rStyle w:val="a3"/>
            <w:color w:val="auto"/>
          </w:rPr>
          <w:t>Уэселл</w:t>
        </w:r>
        <w:proofErr w:type="spellEnd"/>
      </w:hyperlink>
      <w:r w:rsidRPr="00CD2BC5">
        <w:t> от имени мстительного </w:t>
      </w:r>
      <w:hyperlink r:id="rId54" w:tooltip="Нут Ганрей/Канон" w:history="1">
        <w:r w:rsidRPr="00CD2BC5">
          <w:rPr>
            <w:rStyle w:val="a3"/>
            <w:color w:val="auto"/>
          </w:rPr>
          <w:t xml:space="preserve">Нута </w:t>
        </w:r>
        <w:proofErr w:type="spellStart"/>
        <w:r w:rsidRPr="00CD2BC5">
          <w:rPr>
            <w:rStyle w:val="a3"/>
            <w:color w:val="auto"/>
          </w:rPr>
          <w:t>Ганрея</w:t>
        </w:r>
        <w:proofErr w:type="spellEnd"/>
      </w:hyperlink>
      <w:r w:rsidRPr="00CD2BC5">
        <w:t xml:space="preserve">. </w:t>
      </w:r>
      <w:proofErr w:type="spellStart"/>
      <w:r w:rsidRPr="00CD2BC5">
        <w:t>Палпатин</w:t>
      </w:r>
      <w:proofErr w:type="spellEnd"/>
      <w:r w:rsidRPr="00CD2BC5">
        <w:t xml:space="preserve"> отложил голосование и поместил сенатора под защиту </w:t>
      </w:r>
      <w:hyperlink r:id="rId55" w:tooltip="Оби-Ван Кеноби/Канон" w:history="1">
        <w:r w:rsidRPr="00CD2BC5">
          <w:rPr>
            <w:rStyle w:val="a3"/>
            <w:color w:val="auto"/>
          </w:rPr>
          <w:t>Оби-</w:t>
        </w:r>
        <w:proofErr w:type="spellStart"/>
        <w:r w:rsidRPr="00CD2BC5">
          <w:rPr>
            <w:rStyle w:val="a3"/>
            <w:color w:val="auto"/>
          </w:rPr>
          <w:t>Вана</w:t>
        </w:r>
        <w:proofErr w:type="spellEnd"/>
        <w:r w:rsidRPr="00CD2BC5">
          <w:rPr>
            <w:rStyle w:val="a3"/>
            <w:color w:val="auto"/>
          </w:rPr>
          <w:t xml:space="preserve"> </w:t>
        </w:r>
        <w:proofErr w:type="spellStart"/>
        <w:r w:rsidRPr="00CD2BC5">
          <w:rPr>
            <w:rStyle w:val="a3"/>
            <w:color w:val="auto"/>
          </w:rPr>
          <w:t>Кеноби</w:t>
        </w:r>
        <w:proofErr w:type="spellEnd"/>
      </w:hyperlink>
      <w:r w:rsidRPr="00CD2BC5">
        <w:t> и </w:t>
      </w:r>
      <w:proofErr w:type="spellStart"/>
      <w:r w:rsidRPr="00CD2BC5">
        <w:fldChar w:fldCharType="begin"/>
      </w:r>
      <w:r w:rsidRPr="00CD2BC5">
        <w:instrText xml:space="preserve"> HYPERLINK "https://starwars.fandom.com/ru/wiki/%D0%AD%D0%BD%D0%B0%D0%BA%D0%B8%D0%BD_%D0%A1%D0%BA%D0%B0%D0%B9%D1%83%D0%BE%D0%BA%D0%B5%D1%80/%D0%9A%D0%B0%D0%BD%D0%BE%D0%BD" \o "Энакин Скайуокер/Канон" </w:instrText>
      </w:r>
      <w:r w:rsidRPr="00CD2BC5">
        <w:fldChar w:fldCharType="separate"/>
      </w:r>
      <w:r w:rsidRPr="00CD2BC5">
        <w:rPr>
          <w:rStyle w:val="a3"/>
          <w:color w:val="auto"/>
        </w:rPr>
        <w:t>Энакина</w:t>
      </w:r>
      <w:proofErr w:type="spellEnd"/>
      <w:r w:rsidRPr="00CD2BC5">
        <w:rPr>
          <w:rStyle w:val="a3"/>
          <w:color w:val="auto"/>
        </w:rPr>
        <w:t xml:space="preserve"> </w:t>
      </w:r>
      <w:proofErr w:type="spellStart"/>
      <w:r w:rsidRPr="00CD2BC5">
        <w:rPr>
          <w:rStyle w:val="a3"/>
          <w:color w:val="auto"/>
        </w:rPr>
        <w:t>Скайуокера</w:t>
      </w:r>
      <w:proofErr w:type="spellEnd"/>
      <w:r w:rsidRPr="00CD2BC5">
        <w:fldChar w:fldCharType="end"/>
      </w:r>
      <w:r w:rsidRPr="00CD2BC5">
        <w:t xml:space="preserve">, ее старых союзников во время битвы при </w:t>
      </w:r>
      <w:proofErr w:type="spellStart"/>
      <w:r w:rsidRPr="00CD2BC5">
        <w:t>Набу</w:t>
      </w:r>
      <w:proofErr w:type="spellEnd"/>
      <w:r w:rsidRPr="00CD2BC5">
        <w:t xml:space="preserve">. После второго покушения на жизнь сенатора </w:t>
      </w:r>
      <w:proofErr w:type="spellStart"/>
      <w:r w:rsidRPr="00CD2BC5">
        <w:t>Скайуокеру</w:t>
      </w:r>
      <w:proofErr w:type="spellEnd"/>
      <w:r w:rsidRPr="00CD2BC5">
        <w:t xml:space="preserve"> было поручено защитить Падме на ее родине — </w:t>
      </w:r>
      <w:proofErr w:type="spellStart"/>
      <w:r w:rsidRPr="00CD2BC5">
        <w:t>Набу</w:t>
      </w:r>
      <w:proofErr w:type="spellEnd"/>
      <w:r w:rsidRPr="00CD2BC5">
        <w:t xml:space="preserve">. Там оба тайно влюбились друг в друга, что в сочетании с тем, что </w:t>
      </w:r>
      <w:proofErr w:type="spellStart"/>
      <w:r w:rsidRPr="00CD2BC5">
        <w:t>Скайуокер</w:t>
      </w:r>
      <w:proofErr w:type="spellEnd"/>
      <w:r w:rsidRPr="00CD2BC5">
        <w:t xml:space="preserve"> узнал о </w:t>
      </w:r>
      <w:hyperlink r:id="rId56" w:tooltip="Миссия по спасению Шми Скайуокер Ларс" w:history="1">
        <w:r w:rsidRPr="00CD2BC5">
          <w:rPr>
            <w:rStyle w:val="a3"/>
            <w:color w:val="auto"/>
          </w:rPr>
          <w:t>смерти</w:t>
        </w:r>
      </w:hyperlink>
      <w:r w:rsidRPr="00CD2BC5">
        <w:t> своей матери </w:t>
      </w:r>
      <w:proofErr w:type="spellStart"/>
      <w:r w:rsidRPr="00CD2BC5">
        <w:fldChar w:fldCharType="begin"/>
      </w:r>
      <w:r w:rsidRPr="00CD2BC5">
        <w:instrText xml:space="preserve"> HYPERLINK "https://starwars.fandom.com/ru/wiki/%D0%A8%D0%BC%D0%B8_%D0%A1%D0%BA%D0%B0%D0%B9%D1%83%D0%BE%D0%BA%D0%B5%D1%80-%D0%9B%D0%B0%D1%80%D1%81/%D0%9A%D0%B0%D0%BD%D0%BE%D0%BD" \o "Шми Скайуокер-Ларс/Канон" </w:instrText>
      </w:r>
      <w:r w:rsidRPr="00CD2BC5">
        <w:fldChar w:fldCharType="separate"/>
      </w:r>
      <w:r w:rsidRPr="00CD2BC5">
        <w:rPr>
          <w:rStyle w:val="a3"/>
          <w:color w:val="auto"/>
        </w:rPr>
        <w:t>Шми</w:t>
      </w:r>
      <w:proofErr w:type="spellEnd"/>
      <w:r w:rsidRPr="00CD2BC5">
        <w:fldChar w:fldCharType="end"/>
      </w:r>
      <w:r w:rsidRPr="00CD2BC5">
        <w:t> от рук </w:t>
      </w:r>
      <w:proofErr w:type="spellStart"/>
      <w:r w:rsidRPr="00CD2BC5">
        <w:fldChar w:fldCharType="begin"/>
      </w:r>
      <w:r w:rsidRPr="00CD2BC5">
        <w:instrText xml:space="preserve"> HYPERLINK "https://starwars.fandom.com/ru/wiki/%D0%A2%D0%B0%D1%81%D0%BA%D0%B5%D0%BD%D1%81%D0%BA%D0%B8%D0%B5_%D1%80%D0%B5%D0%B9%D0%B4%D0%B5%D1%80%D1%8B" \o "Таскенские рейдеры" </w:instrText>
      </w:r>
      <w:r w:rsidRPr="00CD2BC5">
        <w:fldChar w:fldCharType="separate"/>
      </w:r>
      <w:r w:rsidRPr="00CD2BC5">
        <w:rPr>
          <w:rStyle w:val="a3"/>
          <w:color w:val="auto"/>
        </w:rPr>
        <w:t>Таскенских</w:t>
      </w:r>
      <w:proofErr w:type="spellEnd"/>
      <w:r w:rsidRPr="00CD2BC5">
        <w:rPr>
          <w:rStyle w:val="a3"/>
          <w:color w:val="auto"/>
        </w:rPr>
        <w:t xml:space="preserve"> рейдеров</w:t>
      </w:r>
      <w:r w:rsidRPr="00CD2BC5">
        <w:fldChar w:fldCharType="end"/>
      </w:r>
      <w:r w:rsidRPr="00CD2BC5">
        <w:t> на планете </w:t>
      </w:r>
      <w:proofErr w:type="spellStart"/>
      <w:r w:rsidRPr="00CD2BC5">
        <w:fldChar w:fldCharType="begin"/>
      </w:r>
      <w:r w:rsidRPr="00CD2BC5">
        <w:instrText xml:space="preserve"> HYPERLINK "https://starwars.fandom.com/ru/wiki/%D0%A2%D0%B0%D1%82%D1%83%D0%B8%D0%BD/%D0%9A%D0%B0%D0%BD%D0%BE%D0%BD" \o "Татуин/Канон" </w:instrText>
      </w:r>
      <w:r w:rsidRPr="00CD2BC5">
        <w:fldChar w:fldCharType="separate"/>
      </w:r>
      <w:r w:rsidRPr="00CD2BC5">
        <w:rPr>
          <w:rStyle w:val="a3"/>
          <w:color w:val="auto"/>
        </w:rPr>
        <w:t>Татуин</w:t>
      </w:r>
      <w:proofErr w:type="spellEnd"/>
      <w:r w:rsidRPr="00CD2BC5">
        <w:fldChar w:fldCharType="end"/>
      </w:r>
      <w:r w:rsidRPr="00CD2BC5">
        <w:t xml:space="preserve">, приблизило молодого джедая к Тёмной стороне силы, и он стал более уязвим для манипуляций </w:t>
      </w:r>
      <w:proofErr w:type="spellStart"/>
      <w:r w:rsidRPr="00CD2BC5">
        <w:t>Сидиуса</w:t>
      </w:r>
      <w:proofErr w:type="spellEnd"/>
      <w:r w:rsidRPr="00CD2BC5">
        <w:rPr>
          <w:vertAlign w:val="superscript"/>
        </w:rPr>
        <w:fldChar w:fldCharType="begin"/>
      </w:r>
      <w:r w:rsidRPr="00CD2BC5">
        <w:rPr>
          <w:vertAlign w:val="superscript"/>
        </w:rPr>
        <w:instrText xml:space="preserve"> HYPERLINK "https://starwars.fandom.com/ru/wiki/%D0%A8%D0%B8%D0%B2_%D0%9F%D0%B0%D0%BB%D0%BF%D0%B0%D1%82%D0%B8%D0%BD" \l "cite_note-Episode_II-12" </w:instrText>
      </w:r>
      <w:r w:rsidRPr="00CD2BC5">
        <w:rPr>
          <w:vertAlign w:val="superscript"/>
        </w:rPr>
        <w:fldChar w:fldCharType="separate"/>
      </w:r>
      <w:r w:rsidRPr="00CD2BC5">
        <w:rPr>
          <w:rStyle w:val="a3"/>
          <w:color w:val="auto"/>
        </w:rPr>
        <w:t>[12]</w:t>
      </w:r>
      <w:r w:rsidRPr="00CD2BC5">
        <w:fldChar w:fldCharType="end"/>
      </w:r>
      <w:r>
        <w:t>.</w:t>
      </w:r>
    </w:p>
    <w:p w14:paraId="4D588437" w14:textId="77777777" w:rsidR="007A05A2" w:rsidRPr="00CD2BC5" w:rsidRDefault="007A05A2" w:rsidP="007A05A2">
      <w:pPr>
        <w:ind w:firstLine="708"/>
      </w:pPr>
      <w:r w:rsidRPr="00CD2BC5">
        <w:t xml:space="preserve">Сенаторы Республики смотрят на армию клонов, впервые идущую в </w:t>
      </w:r>
      <w:r w:rsidRPr="00CD2BC5">
        <w:lastRenderedPageBreak/>
        <w:t>бой.</w:t>
      </w:r>
    </w:p>
    <w:p w14:paraId="57D50E4A" w14:textId="77777777" w:rsidR="007A05A2" w:rsidRDefault="007A05A2" w:rsidP="007A05A2">
      <w:pPr>
        <w:ind w:firstLine="708"/>
      </w:pPr>
      <w:proofErr w:type="gramStart"/>
      <w:r w:rsidRPr="00CD2BC5">
        <w:t>Однако</w:t>
      </w:r>
      <w:proofErr w:type="gramEnd"/>
      <w:r w:rsidRPr="00CD2BC5">
        <w:t xml:space="preserve"> когда выяснилось, что сепаратисты тайно строят армию боевых </w:t>
      </w:r>
      <w:proofErr w:type="spellStart"/>
      <w:r w:rsidRPr="00CD2BC5">
        <w:t>дроидов</w:t>
      </w:r>
      <w:proofErr w:type="spellEnd"/>
      <w:r w:rsidRPr="00CD2BC5">
        <w:t xml:space="preserve">, </w:t>
      </w:r>
      <w:proofErr w:type="spellStart"/>
      <w:r w:rsidRPr="00CD2BC5">
        <w:t>Палпатин</w:t>
      </w:r>
      <w:proofErr w:type="spellEnd"/>
      <w:r w:rsidRPr="00CD2BC5">
        <w:t xml:space="preserve"> использовал ситуацию, чтобы сам получить чрезвычайные полномочия от Сената. Он симулировал нежелание принять эту власть, пообещав вернуть ее в Сенат после окончания кризиса. Его первым действием было разрешить использовать армию клонов, которая была </w:t>
      </w:r>
      <w:hyperlink r:id="rId57" w:tooltip="Миссия на Камино (Сепаратистский кризис)/Канон" w:history="1">
        <w:r w:rsidRPr="00CD2BC5">
          <w:rPr>
            <w:rStyle w:val="a3"/>
            <w:color w:val="auto"/>
          </w:rPr>
          <w:t>обнаружена</w:t>
        </w:r>
      </w:hyperlink>
      <w:r w:rsidRPr="00CD2BC5">
        <w:t> </w:t>
      </w:r>
      <w:proofErr w:type="spellStart"/>
      <w:r w:rsidRPr="00CD2BC5">
        <w:t>Кеноби</w:t>
      </w:r>
      <w:proofErr w:type="spellEnd"/>
      <w:r w:rsidRPr="00CD2BC5">
        <w:t xml:space="preserve"> на </w:t>
      </w:r>
      <w:proofErr w:type="spellStart"/>
      <w:r w:rsidRPr="00CD2BC5">
        <w:t>Камино</w:t>
      </w:r>
      <w:proofErr w:type="spellEnd"/>
      <w:r w:rsidRPr="00CD2BC5">
        <w:t>, для противодействия сепаратистской угрозе; это привело к </w:t>
      </w:r>
      <w:hyperlink r:id="rId58" w:tooltip="Битва на Джеонозисе/Канон" w:history="1">
        <w:r w:rsidRPr="00CD2BC5">
          <w:rPr>
            <w:rStyle w:val="a3"/>
            <w:color w:val="auto"/>
          </w:rPr>
          <w:t xml:space="preserve">битве на </w:t>
        </w:r>
        <w:proofErr w:type="spellStart"/>
        <w:r w:rsidRPr="00CD2BC5">
          <w:rPr>
            <w:rStyle w:val="a3"/>
            <w:color w:val="auto"/>
          </w:rPr>
          <w:t>Джеонозисе</w:t>
        </w:r>
        <w:proofErr w:type="spellEnd"/>
      </w:hyperlink>
      <w:r w:rsidRPr="00CD2BC5">
        <w:t>, которая послужила началом первого этапа Войн клонов. После того, как донор клонов </w:t>
      </w:r>
      <w:proofErr w:type="spellStart"/>
      <w:r w:rsidRPr="00CD2BC5">
        <w:fldChar w:fldCharType="begin"/>
      </w:r>
      <w:r w:rsidRPr="00CD2BC5">
        <w:instrText xml:space="preserve"> HYPERLINK "https://starwars.fandom.com/ru/wiki/%D0%94%D0%B6%D0%B0%D0%BD%D0%B3%D0%BE_%D0%A4%D0%B5%D1%82%D1%82/%D0%9A%D0%B0%D0%BD%D0%BE%D0%BD" \o "Джанго Фетт/Канон" </w:instrText>
      </w:r>
      <w:r w:rsidRPr="00CD2BC5">
        <w:fldChar w:fldCharType="separate"/>
      </w:r>
      <w:r w:rsidRPr="00CD2BC5">
        <w:rPr>
          <w:rStyle w:val="a3"/>
          <w:color w:val="auto"/>
        </w:rPr>
        <w:t>Джанго</w:t>
      </w:r>
      <w:proofErr w:type="spellEnd"/>
      <w:r w:rsidRPr="00CD2BC5">
        <w:rPr>
          <w:rStyle w:val="a3"/>
          <w:color w:val="auto"/>
        </w:rPr>
        <w:t xml:space="preserve"> </w:t>
      </w:r>
      <w:proofErr w:type="spellStart"/>
      <w:r w:rsidRPr="00CD2BC5">
        <w:rPr>
          <w:rStyle w:val="a3"/>
          <w:color w:val="auto"/>
        </w:rPr>
        <w:t>Фетт</w:t>
      </w:r>
      <w:proofErr w:type="spellEnd"/>
      <w:r w:rsidRPr="00CD2BC5">
        <w:fldChar w:fldCharType="end"/>
      </w:r>
      <w:r w:rsidRPr="00CD2BC5">
        <w:t xml:space="preserve"> был убит, а главы КНС скрылись с поля битвы, </w:t>
      </w:r>
      <w:proofErr w:type="spellStart"/>
      <w:r w:rsidRPr="00CD2BC5">
        <w:t>Дуку</w:t>
      </w:r>
      <w:proofErr w:type="spellEnd"/>
      <w:r w:rsidRPr="00CD2BC5">
        <w:t xml:space="preserve"> встретился с </w:t>
      </w:r>
      <w:proofErr w:type="spellStart"/>
      <w:r w:rsidRPr="00CD2BC5">
        <w:t>Сидиусом</w:t>
      </w:r>
      <w:proofErr w:type="spellEnd"/>
      <w:r w:rsidRPr="00CD2BC5">
        <w:t xml:space="preserve"> в </w:t>
      </w:r>
      <w:hyperlink r:id="rId59" w:tooltip="Штаб Инквизитория" w:history="1">
        <w:r w:rsidRPr="00CD2BC5">
          <w:rPr>
            <w:rStyle w:val="a3"/>
            <w:color w:val="auto"/>
          </w:rPr>
          <w:t>рабочий районах</w:t>
        </w:r>
      </w:hyperlink>
      <w:r w:rsidRPr="00CD2BC5">
        <w:t> </w:t>
      </w:r>
      <w:proofErr w:type="spellStart"/>
      <w:r w:rsidRPr="00CD2BC5">
        <w:fldChar w:fldCharType="begin"/>
      </w:r>
      <w:r w:rsidRPr="00CD2BC5">
        <w:instrText xml:space="preserve"> HYPERLINK "https://starwars.fandom.com/ru/wiki/%D0%9A%D0%BE%D1%80%D1%83%D1%81%D0%B0%D0%BD%D1%82/%D0%9A%D0%B0%D0%BD%D0%BE%D0%BD" \o "Корусант/Канон" </w:instrText>
      </w:r>
      <w:r w:rsidRPr="00CD2BC5">
        <w:fldChar w:fldCharType="separate"/>
      </w:r>
      <w:r w:rsidRPr="00CD2BC5">
        <w:rPr>
          <w:rStyle w:val="a3"/>
          <w:color w:val="auto"/>
        </w:rPr>
        <w:t>Корусанта</w:t>
      </w:r>
      <w:proofErr w:type="spellEnd"/>
      <w:r w:rsidRPr="00CD2BC5">
        <w:fldChar w:fldCharType="end"/>
      </w:r>
      <w:r w:rsidRPr="00CD2BC5">
        <w:t>. Владыка ситхов получил не только хорошие новости о том, что началась </w:t>
      </w:r>
      <w:hyperlink r:id="rId60" w:tooltip="Войны клонов/Канон" w:history="1">
        <w:r w:rsidRPr="00CD2BC5">
          <w:rPr>
            <w:rStyle w:val="a3"/>
            <w:color w:val="auto"/>
          </w:rPr>
          <w:t>Войны клонов</w:t>
        </w:r>
      </w:hyperlink>
      <w:r w:rsidRPr="00CD2BC5">
        <w:t xml:space="preserve">, но и планы по созданию </w:t>
      </w:r>
      <w:proofErr w:type="spellStart"/>
      <w:r w:rsidRPr="00CD2BC5">
        <w:t>джеонозийского</w:t>
      </w:r>
      <w:proofErr w:type="spellEnd"/>
      <w:r w:rsidRPr="00CD2BC5">
        <w:t> </w:t>
      </w:r>
      <w:hyperlink r:id="rId61" w:tooltip="Звезда Смерти I/Канон" w:history="1">
        <w:r w:rsidRPr="00CD2BC5">
          <w:rPr>
            <w:rStyle w:val="a3"/>
            <w:color w:val="auto"/>
          </w:rPr>
          <w:t>супероружия</w:t>
        </w:r>
      </w:hyperlink>
      <w:r w:rsidRPr="00CD2BC5">
        <w:t>, которое могло быть полезным для их будущего </w:t>
      </w:r>
      <w:hyperlink r:id="rId62" w:tooltip="Галактическая Империя/Канон" w:history="1">
        <w:r w:rsidRPr="00CD2BC5">
          <w:rPr>
            <w:rStyle w:val="a3"/>
            <w:color w:val="auto"/>
          </w:rPr>
          <w:t>режима</w:t>
        </w:r>
      </w:hyperlink>
      <w:r w:rsidRPr="00CD2BC5">
        <w:t xml:space="preserve">. </w:t>
      </w:r>
      <w:proofErr w:type="spellStart"/>
      <w:r w:rsidRPr="00CD2BC5">
        <w:t>Сидиус</w:t>
      </w:r>
      <w:proofErr w:type="spellEnd"/>
      <w:r w:rsidRPr="00CD2BC5">
        <w:t xml:space="preserve"> был доволен таким поворотом событий, и позже лидеры Сената наблюдали за новой армией Республики, идущей на войну, в то время как </w:t>
      </w:r>
      <w:proofErr w:type="spellStart"/>
      <w:r w:rsidRPr="00CD2BC5">
        <w:t>Скайуокер</w:t>
      </w:r>
      <w:proofErr w:type="spellEnd"/>
      <w:r w:rsidRPr="00CD2BC5">
        <w:t xml:space="preserve"> и </w:t>
      </w:r>
      <w:proofErr w:type="spellStart"/>
      <w:r w:rsidRPr="00CD2BC5">
        <w:t>Амидала</w:t>
      </w:r>
      <w:proofErr w:type="spellEnd"/>
      <w:r w:rsidRPr="00CD2BC5">
        <w:t xml:space="preserve"> тайно </w:t>
      </w:r>
      <w:hyperlink r:id="rId63" w:tooltip="Свадьба Энакина Скайуокера и Падме Амидалы/Канон" w:history="1">
        <w:r w:rsidRPr="00CD2BC5">
          <w:rPr>
            <w:rStyle w:val="a3"/>
            <w:color w:val="auto"/>
          </w:rPr>
          <w:t>поженились</w:t>
        </w:r>
      </w:hyperlink>
      <w:r w:rsidRPr="00CD2BC5">
        <w:t xml:space="preserve"> на </w:t>
      </w:r>
      <w:proofErr w:type="spellStart"/>
      <w:r w:rsidRPr="00CD2BC5">
        <w:t>Набу</w:t>
      </w:r>
      <w:proofErr w:type="spellEnd"/>
      <w:r w:rsidRPr="00CD2BC5">
        <w:t xml:space="preserve">. </w:t>
      </w:r>
      <w:proofErr w:type="spellStart"/>
      <w:r w:rsidRPr="00CD2BC5">
        <w:t>Сидиус</w:t>
      </w:r>
      <w:proofErr w:type="spellEnd"/>
      <w:r w:rsidRPr="00CD2BC5">
        <w:t xml:space="preserve"> позже использовал </w:t>
      </w:r>
      <w:proofErr w:type="spellStart"/>
      <w:r w:rsidRPr="00CD2BC5">
        <w:t>Падме</w:t>
      </w:r>
      <w:proofErr w:type="spellEnd"/>
      <w:r w:rsidRPr="00CD2BC5">
        <w:t xml:space="preserve"> как преимущество, чтобы заманить </w:t>
      </w:r>
      <w:proofErr w:type="spellStart"/>
      <w:r w:rsidRPr="00CD2BC5">
        <w:t>Скайуокера</w:t>
      </w:r>
      <w:proofErr w:type="spellEnd"/>
      <w:r w:rsidRPr="00CD2BC5">
        <w:t xml:space="preserve"> на Тёмную сторону и сделать его своим учеником</w:t>
      </w:r>
      <w:hyperlink r:id="rId64" w:anchor="cite_note-Episode_II-12" w:history="1">
        <w:r w:rsidRPr="00CD2BC5">
          <w:rPr>
            <w:rStyle w:val="a3"/>
            <w:color w:val="auto"/>
          </w:rPr>
          <w:t>[12]</w:t>
        </w:r>
      </w:hyperlink>
      <w:r w:rsidRPr="00CD2BC5">
        <w:t>.</w:t>
      </w:r>
      <w:commentRangeEnd w:id="11"/>
      <w:r w:rsidR="00304071">
        <w:rPr>
          <w:rStyle w:val="a7"/>
        </w:rPr>
        <w:commentReference w:id="11"/>
      </w:r>
    </w:p>
    <w:p w14:paraId="239224B2" w14:textId="77777777" w:rsidR="007A05A2" w:rsidRDefault="007A05A2" w:rsidP="007A05A2">
      <w:pPr>
        <w:pStyle w:val="1"/>
      </w:pPr>
      <w:bookmarkStart w:id="12" w:name="_Личность_и_черты"/>
      <w:bookmarkStart w:id="13" w:name="_Toc115400804"/>
      <w:bookmarkStart w:id="14" w:name="_Toc117251688"/>
      <w:bookmarkEnd w:id="12"/>
      <w:r w:rsidRPr="00865AE1">
        <w:t>Личность и черты характера</w:t>
      </w:r>
      <w:bookmarkEnd w:id="13"/>
      <w:bookmarkEnd w:id="14"/>
    </w:p>
    <w:p w14:paraId="38968526" w14:textId="77777777" w:rsidR="007A05A2" w:rsidRPr="00865AE1" w:rsidRDefault="007A05A2" w:rsidP="007A05A2">
      <w:pPr>
        <w:ind w:firstLine="708"/>
      </w:pPr>
      <w:proofErr w:type="spellStart"/>
      <w:r w:rsidRPr="00865AE1">
        <w:t>Палпатин</w:t>
      </w:r>
      <w:proofErr w:type="spellEnd"/>
      <w:r w:rsidRPr="00865AE1">
        <w:t xml:space="preserve"> был воплощением чистого зла</w:t>
      </w:r>
      <w:hyperlink r:id="rId67" w:anchor="cite_note-The_Complete_Star_Wars_Encyclopedia-93" w:history="1">
        <w:r w:rsidRPr="00865AE1">
          <w:rPr>
            <w:rStyle w:val="a3"/>
            <w:color w:val="auto"/>
          </w:rPr>
          <w:t>[93]</w:t>
        </w:r>
      </w:hyperlink>
      <w:r w:rsidRPr="00865AE1">
        <w:t>.</w:t>
      </w:r>
    </w:p>
    <w:p w14:paraId="017EDD66" w14:textId="0F2D9F6F" w:rsidR="007A05A2" w:rsidRPr="00865AE1" w:rsidRDefault="007A05A2" w:rsidP="007A05A2">
      <w:pPr>
        <w:ind w:firstLine="708"/>
      </w:pPr>
      <w:r w:rsidRPr="00865AE1">
        <w:t xml:space="preserve">Сначала он заработал репутацию доброго и кроткого человека с </w:t>
      </w:r>
      <w:proofErr w:type="spellStart"/>
      <w:r w:rsidRPr="00865AE1">
        <w:t>Набу</w:t>
      </w:r>
      <w:proofErr w:type="spellEnd"/>
      <w:r w:rsidRPr="00865AE1">
        <w:t>, чрезвычайно скром</w:t>
      </w:r>
      <w:bookmarkStart w:id="15" w:name="_GoBack"/>
      <w:bookmarkEnd w:id="15"/>
      <w:r w:rsidRPr="00865AE1">
        <w:t xml:space="preserve">ной и мирной планеты. Он был </w:t>
      </w:r>
      <w:del w:id="16" w:author="Timofey Ezhov" w:date="2022-10-21T13:47:00Z">
        <w:r w:rsidRPr="00865AE1" w:rsidDel="003B11EC">
          <w:delText xml:space="preserve">плодовитым </w:delText>
        </w:r>
      </w:del>
      <w:ins w:id="17" w:author="Timofey Ezhov" w:date="2022-10-21T13:47:00Z">
        <w:r w:rsidR="003B11EC">
          <w:t>плодотворным</w:t>
        </w:r>
        <w:r w:rsidR="003B11EC" w:rsidRPr="00865AE1">
          <w:t xml:space="preserve"> </w:t>
        </w:r>
      </w:ins>
      <w:r w:rsidRPr="00865AE1">
        <w:t xml:space="preserve">автором. И как сенатор от </w:t>
      </w:r>
      <w:proofErr w:type="spellStart"/>
      <w:r w:rsidRPr="00865AE1">
        <w:t>Набу</w:t>
      </w:r>
      <w:proofErr w:type="spellEnd"/>
      <w:r w:rsidRPr="00865AE1">
        <w:t>, и как канцлер Республики он обещал принести правосудие в правительство, погрязшее в коррупции и хаосе. В роли сенатора и канцлера</w:t>
      </w:r>
      <w:ins w:id="18" w:author="Hornir" w:date="2022-10-21T15:28:00Z">
        <w:r w:rsidR="004E1518">
          <w:t xml:space="preserve"> </w:t>
        </w:r>
      </w:ins>
      <w:del w:id="19" w:author="Hornir" w:date="2022-10-21T15:28:00Z">
        <w:r w:rsidRPr="00865AE1" w:rsidDel="004E1518">
          <w:delText xml:space="preserve"> Галактической</w:delText>
        </w:r>
      </w:del>
      <w:r w:rsidRPr="00865AE1">
        <w:t xml:space="preserve"> Республики он появлялся как скромный, не пьющий ничего крепче чая старик, почти как дедушка, в изящных одеждах. Он был известным ценителем искусств, время от времени посещал оперу и окружал себя уникальными статуями и скульптурами</w:t>
      </w:r>
      <w:hyperlink r:id="rId68" w:anchor="cite_note-%D0%9C%D0%B5%D1%81%D1%82%D1%8C_%D1%81%D0%B8%D1%82%D1%85%D0%BE%D0%B2-89" w:history="1">
        <w:r w:rsidRPr="00865AE1">
          <w:rPr>
            <w:rStyle w:val="a3"/>
            <w:color w:val="auto"/>
          </w:rPr>
          <w:t>[89]</w:t>
        </w:r>
      </w:hyperlink>
      <w:r w:rsidRPr="00865AE1">
        <w:t xml:space="preserve">. </w:t>
      </w:r>
      <w:r w:rsidRPr="00865AE1">
        <w:lastRenderedPageBreak/>
        <w:t xml:space="preserve">Многие из них служили удобными потайными местами, в которых были спрятаны различные </w:t>
      </w:r>
      <w:proofErr w:type="spellStart"/>
      <w:r w:rsidRPr="00865AE1">
        <w:t>сит</w:t>
      </w:r>
      <w:del w:id="20" w:author="Timofey Ezhov" w:date="2022-10-21T13:47:00Z">
        <w:r w:rsidRPr="00865AE1" w:rsidDel="003B11EC">
          <w:delText>х</w:delText>
        </w:r>
      </w:del>
      <w:r w:rsidRPr="00865AE1">
        <w:t>ские</w:t>
      </w:r>
      <w:proofErr w:type="spellEnd"/>
      <w:r w:rsidRPr="00865AE1">
        <w:t xml:space="preserve"> артефакты </w:t>
      </w:r>
      <w:proofErr w:type="spellStart"/>
      <w:r w:rsidRPr="00865AE1">
        <w:t>Сидиуса</w:t>
      </w:r>
      <w:proofErr w:type="spellEnd"/>
      <w:r w:rsidRPr="00865AE1">
        <w:t xml:space="preserve"> и свето</w:t>
      </w:r>
      <w:ins w:id="21" w:author="Hornir" w:date="2022-10-21T15:28:00Z">
        <w:r w:rsidR="004E1518">
          <w:t>доо</w:t>
        </w:r>
      </w:ins>
      <w:ins w:id="22" w:author="Hornir" w:date="2022-10-21T15:29:00Z">
        <w:r w:rsidR="004E1518">
          <w:t>з9г9шщшх</w:t>
        </w:r>
      </w:ins>
      <w:r w:rsidRPr="00865AE1">
        <w:t>вые мечи</w:t>
      </w:r>
      <w:hyperlink r:id="rId69" w:anchor="cite_note-ROTS_VD-94" w:history="1">
        <w:r w:rsidRPr="00865AE1">
          <w:rPr>
            <w:rStyle w:val="a3"/>
            <w:color w:val="auto"/>
          </w:rPr>
          <w:t>[94]</w:t>
        </w:r>
      </w:hyperlink>
      <w:r w:rsidRPr="00865AE1">
        <w:t xml:space="preserve">. </w:t>
      </w:r>
      <w:del w:id="23" w:author="Timofey Ezhov" w:date="2022-10-21T13:48:00Z">
        <w:r w:rsidRPr="00865AE1" w:rsidDel="003B11EC">
          <w:delText xml:space="preserve">Благожелательным </w:delText>
        </w:r>
      </w:del>
      <w:ins w:id="24" w:author="Timofey Ezhov" w:date="2022-10-21T13:48:00Z">
        <w:r w:rsidR="003B11EC">
          <w:t>Благонадёжным</w:t>
        </w:r>
        <w:r w:rsidR="003B11EC" w:rsidRPr="00865AE1">
          <w:t xml:space="preserve"> </w:t>
        </w:r>
      </w:ins>
      <w:r w:rsidRPr="00865AE1">
        <w:t>поведением и рекламной улыбкой он покорял сердца миллиардов во время Войн клонов, устанавливая прекрасную атмосферу для принятия его новой Империи</w:t>
      </w:r>
      <w:hyperlink r:id="rId70" w:anchor="cite_note-ROTS_VD-94" w:history="1">
        <w:r w:rsidRPr="00865AE1">
          <w:rPr>
            <w:rStyle w:val="a3"/>
            <w:color w:val="auto"/>
          </w:rPr>
          <w:t>[94]</w:t>
        </w:r>
      </w:hyperlink>
      <w:r w:rsidRPr="00865AE1">
        <w:t>.</w:t>
      </w:r>
    </w:p>
    <w:p w14:paraId="7B003651" w14:textId="77777777" w:rsidR="007A05A2" w:rsidRPr="00865AE1" w:rsidRDefault="007A05A2" w:rsidP="007A05A2">
      <w:pPr>
        <w:ind w:firstLine="708"/>
      </w:pPr>
      <w:r w:rsidRPr="00865AE1">
        <w:t xml:space="preserve">После нападения на него </w:t>
      </w:r>
      <w:proofErr w:type="spellStart"/>
      <w:r w:rsidRPr="00865AE1">
        <w:t>Мейса</w:t>
      </w:r>
      <w:proofErr w:type="spellEnd"/>
      <w:r w:rsidRPr="00865AE1">
        <w:t xml:space="preserve"> </w:t>
      </w:r>
      <w:proofErr w:type="spellStart"/>
      <w:r w:rsidRPr="00865AE1">
        <w:t>Винду</w:t>
      </w:r>
      <w:proofErr w:type="spellEnd"/>
      <w:r w:rsidRPr="00865AE1">
        <w:t xml:space="preserve"> он создал новую персону — жалкую жертву акта насилия. После нападения он стал скрюченным под тяжестью прожитых лет старцем с бледной, иссушенной кожей, болезненными желтыми глазами. Он носил тяжелый тёмный плащ, и грузно опирался на </w:t>
      </w:r>
      <w:hyperlink r:id="rId71" w:tooltip="Трость Палпатина" w:history="1">
        <w:r w:rsidRPr="00865AE1">
          <w:rPr>
            <w:rStyle w:val="a3"/>
            <w:color w:val="auto"/>
          </w:rPr>
          <w:t>глянцевую чёрную трость</w:t>
        </w:r>
      </w:hyperlink>
      <w:r w:rsidRPr="00865AE1">
        <w:t>, тем самым создавая иллюзию слабости</w:t>
      </w:r>
      <w:hyperlink r:id="rId72" w:anchor="cite_note-SW_VD-95" w:history="1">
        <w:r w:rsidRPr="00865AE1">
          <w:rPr>
            <w:rStyle w:val="a3"/>
            <w:color w:val="auto"/>
          </w:rPr>
          <w:t>[95]</w:t>
        </w:r>
      </w:hyperlink>
      <w:r w:rsidRPr="00865AE1">
        <w:t>. И навсегда этот облик остался с ним: тело было погублено тёмной стороной.</w:t>
      </w:r>
    </w:p>
    <w:p w14:paraId="5230BE55" w14:textId="07A8F888" w:rsidR="004E1518" w:rsidRDefault="007A05A2" w:rsidP="007A05A2">
      <w:pPr>
        <w:ind w:firstLine="708"/>
      </w:pPr>
      <w:r w:rsidRPr="00865AE1">
        <w:t xml:space="preserve">Его образы </w:t>
      </w:r>
      <w:proofErr w:type="spellStart"/>
      <w:r w:rsidRPr="00865AE1">
        <w:t>вселюбящего</w:t>
      </w:r>
      <w:proofErr w:type="spellEnd"/>
      <w:r w:rsidRPr="00865AE1">
        <w:t xml:space="preserve"> политического деятеля и — позже — беспомощной жертвы служили только для того, чтобы работать на его истинную личность — лорда ситхов. Он был хитер и обольстителен, легко подчиняя других своим нуждам для установления полной власти ситхов</w:t>
      </w:r>
      <w:hyperlink r:id="rId73" w:anchor="cite_note-%D0%9C%D0%B5%D1%81%D1%82%D1%8C_%D1%81%D0%B8%D1%82%D1%85%D0%BE%D0%B2-89" w:history="1">
        <w:r w:rsidRPr="00865AE1">
          <w:rPr>
            <w:rStyle w:val="a3"/>
            <w:color w:val="auto"/>
          </w:rPr>
          <w:t>[89]</w:t>
        </w:r>
      </w:hyperlink>
      <w:r w:rsidRPr="00865AE1">
        <w:t xml:space="preserve">. </w:t>
      </w:r>
      <w:r w:rsidR="003B11EC" w:rsidRPr="003B11EC">
        <w:rPr>
          <w:rStyle w:val="af"/>
        </w:rPr>
        <w:footnoteReference w:customMarkFollows="1" w:id="1"/>
        <w:sym w:font="Symbol" w:char="F0DE"/>
      </w:r>
    </w:p>
    <w:p w14:paraId="3302A077" w14:textId="7B8B0CA6" w:rsidR="000847E0" w:rsidRDefault="004E1518" w:rsidP="000847E0">
      <w:pPr>
        <w:ind w:firstLine="708"/>
        <w:jc w:val="left"/>
      </w:pPr>
      <w:hyperlink w:anchor="_Ранняя_жизнь_и" w:tooltip="Ссылка на главу 1" w:history="1">
        <w:r w:rsidR="000847E0" w:rsidRPr="000847E0">
          <w:rPr>
            <w:rStyle w:val="a3"/>
          </w:rPr>
          <w:t>Глава 1</w:t>
        </w:r>
      </w:hyperlink>
    </w:p>
    <w:p w14:paraId="06D2CA0E" w14:textId="77777777" w:rsidR="000847E0" w:rsidRDefault="004E1518" w:rsidP="000847E0">
      <w:pPr>
        <w:ind w:firstLine="708"/>
        <w:jc w:val="left"/>
      </w:pPr>
      <w:hyperlink w:anchor="_Обучение_Дарта_Мола" w:tooltip="Ссылка на главу 2" w:history="1">
        <w:r w:rsidR="000847E0" w:rsidRPr="000847E0">
          <w:rPr>
            <w:rStyle w:val="a3"/>
          </w:rPr>
          <w:t>Глава 2</w:t>
        </w:r>
      </w:hyperlink>
    </w:p>
    <w:p w14:paraId="5F9E1FE0" w14:textId="56318D3C" w:rsidR="000847E0" w:rsidRDefault="004E1518" w:rsidP="000847E0">
      <w:pPr>
        <w:ind w:firstLine="708"/>
        <w:jc w:val="left"/>
      </w:pPr>
      <w:hyperlink w:anchor="_Сепаратистский_кризис" w:tooltip="Ссылка на главу 3" w:history="1">
        <w:r w:rsidR="000847E0" w:rsidRPr="000847E0">
          <w:rPr>
            <w:rStyle w:val="a3"/>
          </w:rPr>
          <w:t>Глава 3</w:t>
        </w:r>
      </w:hyperlink>
    </w:p>
    <w:p w14:paraId="46041BCD" w14:textId="3B3A1384" w:rsidR="00304071" w:rsidRDefault="004E1518" w:rsidP="000847E0">
      <w:pPr>
        <w:ind w:firstLine="708"/>
        <w:jc w:val="left"/>
      </w:pPr>
      <w:hyperlink w:anchor="_Личность_и_черты" w:history="1">
        <w:r w:rsidR="00304071" w:rsidRPr="00304071">
          <w:rPr>
            <w:rStyle w:val="a3"/>
          </w:rPr>
          <w:t>Глава 4</w:t>
        </w:r>
      </w:hyperlink>
    </w:p>
    <w:p w14:paraId="5039B555" w14:textId="60F675F8" w:rsidR="000847E0" w:rsidRDefault="004E1518" w:rsidP="000847E0">
      <w:pPr>
        <w:ind w:firstLine="708"/>
        <w:jc w:val="left"/>
      </w:pPr>
      <w:hyperlink r:id="rId74" w:history="1">
        <w:r w:rsidR="000847E0" w:rsidRPr="000847E0">
          <w:rPr>
            <w:rStyle w:val="a3"/>
          </w:rPr>
          <w:t>Лабораторная 4</w:t>
        </w:r>
      </w:hyperlink>
    </w:p>
    <w:sdt>
      <w:sdtPr>
        <w:rPr>
          <w:rFonts w:eastAsiaTheme="minorHAnsi" w:cs="Times New Roman"/>
          <w:color w:val="auto"/>
          <w:sz w:val="28"/>
          <w:szCs w:val="28"/>
        </w:rPr>
        <w:id w:val="1596052036"/>
        <w:docPartObj>
          <w:docPartGallery w:val="Bibliographies"/>
          <w:docPartUnique/>
        </w:docPartObj>
      </w:sdtPr>
      <w:sdtContent>
        <w:p w14:paraId="34A339F0" w14:textId="152B0CA6" w:rsidR="003B11EC" w:rsidRDefault="003B11EC">
          <w:pPr>
            <w:pStyle w:val="1"/>
          </w:pPr>
          <w:r>
            <w:t>Ссылки</w:t>
          </w:r>
        </w:p>
        <w:sdt>
          <w:sdtPr>
            <w:id w:val="-573587230"/>
            <w:bibliography/>
          </w:sdtPr>
          <w:sdtContent>
            <w:p w14:paraId="7BBDD2D7" w14:textId="77777777" w:rsidR="003B11EC" w:rsidRDefault="003B11EC" w:rsidP="003B11EC">
              <w:pPr>
                <w:pStyle w:val="af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1. </w:t>
              </w:r>
              <w:r>
                <w:rPr>
                  <w:b/>
                  <w:bCs/>
                  <w:noProof/>
                </w:rPr>
                <w:t>Люди.</w:t>
              </w:r>
              <w:r>
                <w:rPr>
                  <w:noProof/>
                </w:rPr>
                <w:t xml:space="preserve"> Шив Палпатин. </w:t>
              </w:r>
              <w:r>
                <w:rPr>
                  <w:i/>
                  <w:iCs/>
                  <w:noProof/>
                </w:rPr>
                <w:t xml:space="preserve">Вукипедия. </w:t>
              </w:r>
              <w:r>
                <w:rPr>
                  <w:noProof/>
                </w:rPr>
                <w:t xml:space="preserve">[В Интернете] 21 10 2022 г. </w:t>
              </w:r>
              <w:r>
                <w:rPr>
                  <w:noProof/>
                </w:rPr>
                <w:lastRenderedPageBreak/>
                <w:t>[Цитировано: 21 10 2022 г.] https://starwars.fandom.com/ru/wiki/Шив_Палпатин.</w:t>
              </w:r>
            </w:p>
            <w:p w14:paraId="74F28C64" w14:textId="1B1F2715" w:rsidR="003B11EC" w:rsidRDefault="003B11EC" w:rsidP="003B11E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A18890D" w14:textId="77777777" w:rsidR="003B11EC" w:rsidRDefault="003B11EC" w:rsidP="000847E0">
      <w:pPr>
        <w:ind w:firstLine="708"/>
        <w:jc w:val="left"/>
      </w:pPr>
    </w:p>
    <w:sectPr w:rsidR="003B11EC" w:rsidSect="007A05A2">
      <w:pgSz w:w="11906" w:h="16838" w:code="9"/>
      <w:pgMar w:top="1134" w:right="851" w:bottom="1134" w:left="1701" w:header="709" w:footer="709" w:gutter="0"/>
      <w:cols w:space="708"/>
      <w:vAlign w:val="center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1" w:author="Timofey Ezhov" w:date="2022-10-21T13:39:00Z" w:initials="TE">
    <w:p w14:paraId="3DAFB574" w14:textId="161A0C62" w:rsidR="004E1518" w:rsidRDefault="004E1518" w:rsidP="00304071">
      <w:pPr>
        <w:pStyle w:val="a8"/>
      </w:pPr>
      <w:r>
        <w:rPr>
          <w:rStyle w:val="a7"/>
        </w:rPr>
        <w:annotationRef/>
      </w:r>
      <w:r>
        <w:t xml:space="preserve">Всё хорошо, кроме </w:t>
      </w:r>
      <w:proofErr w:type="spellStart"/>
      <w:r>
        <w:t>Кеноби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DAFB5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D1F86" w16cex:dateUtc="2022-10-21T10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AFB574" w16cid:durableId="26FD1F86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E180BF" w14:textId="77777777" w:rsidR="000B0DD7" w:rsidRDefault="000B0DD7" w:rsidP="003B11EC">
      <w:pPr>
        <w:spacing w:before="0" w:after="0" w:line="240" w:lineRule="auto"/>
      </w:pPr>
      <w:r>
        <w:separator/>
      </w:r>
    </w:p>
  </w:endnote>
  <w:endnote w:type="continuationSeparator" w:id="0">
    <w:p w14:paraId="79A7C5E9" w14:textId="77777777" w:rsidR="000B0DD7" w:rsidRDefault="000B0DD7" w:rsidP="003B11E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A94306" w14:textId="77777777" w:rsidR="000B0DD7" w:rsidRDefault="000B0DD7" w:rsidP="003B11EC">
      <w:pPr>
        <w:spacing w:before="0" w:after="0" w:line="240" w:lineRule="auto"/>
      </w:pPr>
      <w:r>
        <w:separator/>
      </w:r>
    </w:p>
  </w:footnote>
  <w:footnote w:type="continuationSeparator" w:id="0">
    <w:p w14:paraId="5909391B" w14:textId="77777777" w:rsidR="000B0DD7" w:rsidRDefault="000B0DD7" w:rsidP="003B11EC">
      <w:pPr>
        <w:spacing w:before="0" w:after="0" w:line="240" w:lineRule="auto"/>
      </w:pPr>
      <w:r>
        <w:continuationSeparator/>
      </w:r>
    </w:p>
  </w:footnote>
  <w:footnote w:id="1">
    <w:p w14:paraId="7853356C" w14:textId="073A41AE" w:rsidR="004E1518" w:rsidRDefault="004E1518">
      <w:pPr>
        <w:pStyle w:val="ad"/>
      </w:pPr>
      <w:r w:rsidRPr="003B11EC">
        <w:rPr>
          <w:rStyle w:val="af"/>
        </w:rPr>
        <w:sym w:font="Symbol" w:char="F0DE"/>
      </w:r>
      <w:r>
        <w:t xml:space="preserve"> </w:t>
      </w:r>
      <w:proofErr w:type="spellStart"/>
      <w:r>
        <w:t>Арбайтен</w:t>
      </w:r>
      <w:proofErr w:type="spellEnd"/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imofey Ezhov">
    <w15:presenceInfo w15:providerId="Windows Live" w15:userId="d0ff71c8643eda77"/>
  </w15:person>
  <w15:person w15:author="Hornir">
    <w15:presenceInfo w15:providerId="None" w15:userId="Horni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5A2"/>
    <w:rsid w:val="000847E0"/>
    <w:rsid w:val="000B0DD7"/>
    <w:rsid w:val="00304071"/>
    <w:rsid w:val="003244CB"/>
    <w:rsid w:val="003B11EC"/>
    <w:rsid w:val="004E1518"/>
    <w:rsid w:val="007A05A2"/>
    <w:rsid w:val="007E00F0"/>
    <w:rsid w:val="0092790A"/>
    <w:rsid w:val="009B0C83"/>
    <w:rsid w:val="00B24B90"/>
    <w:rsid w:val="00B45BE9"/>
    <w:rsid w:val="00B6688E"/>
    <w:rsid w:val="00BC6D24"/>
    <w:rsid w:val="00C65817"/>
    <w:rsid w:val="00C93C22"/>
    <w:rsid w:val="00D172E1"/>
    <w:rsid w:val="00DF40FB"/>
    <w:rsid w:val="00E1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817FC"/>
  <w15:chartTrackingRefBased/>
  <w15:docId w15:val="{A4AA2C6A-465F-4A62-BC13-1B0C6228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5A2"/>
    <w:pPr>
      <w:widowControl w:val="0"/>
      <w:spacing w:before="120"/>
      <w:jc w:val="right"/>
    </w:pPr>
  </w:style>
  <w:style w:type="paragraph" w:styleId="1">
    <w:name w:val="heading 1"/>
    <w:basedOn w:val="a"/>
    <w:next w:val="a"/>
    <w:link w:val="10"/>
    <w:uiPriority w:val="9"/>
    <w:qFormat/>
    <w:rsid w:val="00304071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05A2"/>
    <w:pPr>
      <w:shd w:val="clear" w:color="FFFF00" w:fill="FFFFFF" w:themeFill="background1"/>
      <w:spacing w:before="200" w:line="480" w:lineRule="auto"/>
      <w:ind w:right="1701" w:firstLine="1134"/>
      <w:outlineLvl w:val="1"/>
    </w:pPr>
    <w:rPr>
      <w:rFonts w:eastAsiaTheme="majorEastAsia" w:cstheme="majorBidi"/>
      <w:cap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A05A2"/>
    <w:rPr>
      <w:rFonts w:eastAsiaTheme="majorEastAsia" w:cstheme="majorBidi"/>
      <w:caps/>
      <w:color w:val="000000" w:themeColor="text1"/>
      <w:sz w:val="32"/>
      <w:szCs w:val="26"/>
      <w:shd w:val="clear" w:color="FFFF00" w:fill="FFFFFF" w:themeFill="background1"/>
    </w:rPr>
  </w:style>
  <w:style w:type="character" w:styleId="a3">
    <w:name w:val="Hyperlink"/>
    <w:basedOn w:val="a0"/>
    <w:uiPriority w:val="99"/>
    <w:unhideWhenUsed/>
    <w:rsid w:val="007A05A2"/>
    <w:rPr>
      <w:color w:val="0563C1" w:themeColor="hyperlink"/>
      <w:u w:val="single"/>
    </w:rPr>
  </w:style>
  <w:style w:type="paragraph" w:customStyle="1" w:styleId="2421">
    <w:name w:val="24_2_1"/>
    <w:basedOn w:val="1"/>
    <w:link w:val="24210"/>
    <w:qFormat/>
    <w:rsid w:val="007A05A2"/>
    <w:pPr>
      <w:keepLines w:val="0"/>
      <w:shd w:val="pct15" w:color="BFBFBF" w:themeColor="background1" w:themeShade="BF" w:fill="BFBFBF" w:themeFill="background1" w:themeFillShade="BF"/>
      <w:spacing w:before="160" w:after="360" w:line="480" w:lineRule="auto"/>
      <w:ind w:right="1701" w:firstLine="1701"/>
    </w:pPr>
    <w:rPr>
      <w:rFonts w:ascii="Arial Black" w:hAnsi="Arial Black"/>
      <w:b/>
      <w:dstrike/>
      <w:color w:val="FFFF00"/>
      <w:sz w:val="20"/>
    </w:rPr>
  </w:style>
  <w:style w:type="character" w:customStyle="1" w:styleId="24210">
    <w:name w:val="24_2_1 Знак"/>
    <w:basedOn w:val="10"/>
    <w:link w:val="2421"/>
    <w:rsid w:val="007A05A2"/>
    <w:rPr>
      <w:rFonts w:ascii="Arial Black" w:eastAsiaTheme="majorEastAsia" w:hAnsi="Arial Black" w:cstheme="majorBidi"/>
      <w:b/>
      <w:dstrike/>
      <w:color w:val="FFFF00"/>
      <w:sz w:val="20"/>
      <w:szCs w:val="32"/>
      <w:shd w:val="pct15" w:color="BFBFBF" w:themeColor="background1" w:themeShade="BF" w:fill="BFBFBF" w:themeFill="background1" w:themeFillShade="BF"/>
    </w:rPr>
  </w:style>
  <w:style w:type="character" w:customStyle="1" w:styleId="10">
    <w:name w:val="Заголовок 1 Знак"/>
    <w:basedOn w:val="a0"/>
    <w:link w:val="1"/>
    <w:uiPriority w:val="9"/>
    <w:rsid w:val="00304071"/>
    <w:rPr>
      <w:rFonts w:eastAsiaTheme="majorEastAsia" w:cstheme="majorBidi"/>
      <w:color w:val="000000" w:themeColor="text1"/>
      <w:sz w:val="36"/>
      <w:szCs w:val="32"/>
    </w:rPr>
  </w:style>
  <w:style w:type="character" w:customStyle="1" w:styleId="UnresolvedMention">
    <w:name w:val="Unresolved Mention"/>
    <w:basedOn w:val="a0"/>
    <w:uiPriority w:val="99"/>
    <w:semiHidden/>
    <w:unhideWhenUsed/>
    <w:rsid w:val="000847E0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0847E0"/>
    <w:rPr>
      <w:color w:val="954F72" w:themeColor="followed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0847E0"/>
    <w:pPr>
      <w:spacing w:before="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304071"/>
    <w:pPr>
      <w:widowControl/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0407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4071"/>
    <w:pPr>
      <w:spacing w:after="100"/>
      <w:ind w:left="280"/>
    </w:pPr>
  </w:style>
  <w:style w:type="character" w:styleId="a7">
    <w:name w:val="annotation reference"/>
    <w:basedOn w:val="a0"/>
    <w:uiPriority w:val="99"/>
    <w:semiHidden/>
    <w:unhideWhenUsed/>
    <w:rsid w:val="0030407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04071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04071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0407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04071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304071"/>
    <w:pPr>
      <w:spacing w:after="0" w:line="240" w:lineRule="auto"/>
    </w:pPr>
  </w:style>
  <w:style w:type="paragraph" w:styleId="ad">
    <w:name w:val="footnote text"/>
    <w:basedOn w:val="a"/>
    <w:link w:val="ae"/>
    <w:uiPriority w:val="99"/>
    <w:semiHidden/>
    <w:unhideWhenUsed/>
    <w:rsid w:val="003B11EC"/>
    <w:pPr>
      <w:spacing w:before="0"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3B11EC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3B11EC"/>
    <w:rPr>
      <w:vertAlign w:val="superscript"/>
    </w:rPr>
  </w:style>
  <w:style w:type="paragraph" w:styleId="af0">
    <w:name w:val="Bibliography"/>
    <w:basedOn w:val="a"/>
    <w:next w:val="a"/>
    <w:uiPriority w:val="37"/>
    <w:unhideWhenUsed/>
    <w:rsid w:val="003B11EC"/>
  </w:style>
  <w:style w:type="paragraph" w:styleId="af1">
    <w:name w:val="Balloon Text"/>
    <w:basedOn w:val="a"/>
    <w:link w:val="af2"/>
    <w:uiPriority w:val="99"/>
    <w:semiHidden/>
    <w:unhideWhenUsed/>
    <w:rsid w:val="004E151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E15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6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tarwars.fandom.com/ru/wiki/%D0%93%D0%B0%D0%BB%D0%B0%D0%BA%D1%82%D0%B8%D1%87%D0%B5%D1%81%D0%BA%D0%B0%D1%8F_%D0%98%D0%BC%D0%BF%D0%B5%D1%80%D0%B8%D1%8F/%D0%9A%D0%B0%D0%BD%D0%BE%D0%BD" TargetMode="External"/><Relationship Id="rId21" Type="http://schemas.openxmlformats.org/officeDocument/2006/relationships/hyperlink" Target="https://starwars.fandom.com/ru/wiki/%D0%90%D0%BA%D0%B0%D0%B4%D0%B5%D0%BC%D0%B8%D1%8F_%D0%BA%D0%BE%D1%81%D0%BC%D0%BE%D0%BF%D1%80%D0%BE%D1%85%D0%BE%D0%B4%D1%86%D0%B5%D0%B2_%D1%81%D0%B5%D0%BA%D1%82%D0%BE%D1%80%D0%B0_%D0%A1%D0%B0%D0%BB%D0%BB%D0%B0%D1%81%D1%82" TargetMode="External"/><Relationship Id="rId42" Type="http://schemas.openxmlformats.org/officeDocument/2006/relationships/hyperlink" Target="https://starwars.fandom.com/ru/wiki/%D0%92%D0%B5%D0%BB%D0%B8%D0%BA%D0%B0%D1%8F_%D1%80%D0%B5%D0%B7%D0%BD%D1%8F_%D0%BD%D0%B0_%D0%9C%D0%B0%D0%BB%D0%B0%D0%BA%D0%BE%D1%80%D0%B5" TargetMode="External"/><Relationship Id="rId47" Type="http://schemas.openxmlformats.org/officeDocument/2006/relationships/hyperlink" Target="https://starwars.fandom.com/ru/wiki/%D0%A8%D0%B8%D0%B2_%D0%9F%D0%B0%D0%BB%D0%BF%D0%B0%D1%82%D0%B8%D0%BD" TargetMode="External"/><Relationship Id="rId63" Type="http://schemas.openxmlformats.org/officeDocument/2006/relationships/hyperlink" Target="https://starwars.fandom.com/ru/wiki/%D0%A1%D0%B2%D0%B0%D0%B4%D1%8C%D0%B1%D0%B0_%D0%AD%D0%BD%D0%B0%D0%BA%D0%B8%D0%BD%D0%B0_%D0%A1%D0%BA%D0%B0%D0%B9%D1%83%D0%BE%D0%BA%D0%B5%D1%80%D0%B0_%D0%B8_%D0%9F%D0%B0%D0%B4%D0%BC%D0%B5_%D0%90%D0%BC%D0%B8%D0%B4%D0%B0%D0%BB%D1%8B/%D0%9A%D0%B0%D0%BD%D0%BE%D0%BD" TargetMode="External"/><Relationship Id="rId68" Type="http://schemas.openxmlformats.org/officeDocument/2006/relationships/hyperlink" Target="https://starwars.fandom.com/ru/wiki/%D0%9F%D0%B0%D0%BB%D0%BF%D0%B0%D1%82%D0%B8%D0%BD" TargetMode="External"/><Relationship Id="rId16" Type="http://schemas.openxmlformats.org/officeDocument/2006/relationships/hyperlink" Target="https://starwars.fandom.com/ru/wiki/%D0%A8%D0%B8%D0%B2_%D0%9F%D0%B0%D0%BB%D0%BF%D0%B0%D1%82%D0%B8%D0%BD" TargetMode="External"/><Relationship Id="rId11" Type="http://schemas.openxmlformats.org/officeDocument/2006/relationships/hyperlink" Target="https://starwars.fandom.com/ru/wiki/%D0%A1%D0%B8%D1%82%D1%85%D0%B8/%D0%9A%D0%B0%D0%BD%D0%BE%D0%BD" TargetMode="External"/><Relationship Id="rId24" Type="http://schemas.openxmlformats.org/officeDocument/2006/relationships/hyperlink" Target="https://starwars.fandom.com/ru/wiki/%D0%A8%D0%B8%D0%B2_%D0%9F%D0%B0%D0%BB%D0%BF%D0%B0%D1%82%D0%B8%D0%BD" TargetMode="External"/><Relationship Id="rId32" Type="http://schemas.openxmlformats.org/officeDocument/2006/relationships/hyperlink" Target="https://starwars.fandom.com/ru/wiki/%D0%A8%D0%B8%D0%B2_%D0%9F%D0%B0%D0%BB%D0%BF%D0%B0%D1%82%D0%B8%D0%BD" TargetMode="External"/><Relationship Id="rId37" Type="http://schemas.openxmlformats.org/officeDocument/2006/relationships/hyperlink" Target="https://starwars.fandom.com/ru/wiki/%D0%A2%D0%BE%D1%80%D0%B3%D0%BE%D0%B2%D0%B0%D1%8F_%D1%84%D0%B5%D0%B4%D0%B5%D1%80%D0%B0%D1%86%D0%B8%D1%8F/%D0%9A%D0%B0%D0%BD%D0%BE%D0%BD" TargetMode="External"/><Relationship Id="rId40" Type="http://schemas.openxmlformats.org/officeDocument/2006/relationships/hyperlink" Target="https://starwars.fandom.com/ru/wiki/%D0%A8%D0%B8%D0%B2_%D0%9F%D0%B0%D0%BB%D0%BF%D0%B0%D1%82%D0%B8%D0%BD" TargetMode="External"/><Relationship Id="rId45" Type="http://schemas.openxmlformats.org/officeDocument/2006/relationships/hyperlink" Target="https://starwars.fandom.com/ru/wiki/%D0%9C%D0%B0%D1%81%D1%82%D0%B5%D1%80-%D0%B4%D0%B6%D0%B5%D0%B4%D0%B0%D0%B9/%D0%9A%D0%B0%D0%BD%D0%BE%D0%BD" TargetMode="External"/><Relationship Id="rId53" Type="http://schemas.openxmlformats.org/officeDocument/2006/relationships/hyperlink" Target="https://starwars.fandom.com/ru/wiki/%D0%97%D0%B0%D0%BC_%D0%A3%D1%8D%D1%81%D0%B5%D0%BB%D0%BB/%D0%9A%D0%B0%D0%BD%D0%BE%D0%BD" TargetMode="External"/><Relationship Id="rId58" Type="http://schemas.openxmlformats.org/officeDocument/2006/relationships/hyperlink" Target="https://starwars.fandom.com/ru/wiki/%D0%91%D0%B8%D1%82%D0%B2%D0%B0_%D0%BD%D0%B0_%D0%94%D0%B6%D0%B5%D0%BE%D0%BD%D0%BE%D0%B7%D0%B8%D1%81%D0%B5/%D0%9A%D0%B0%D0%BD%D0%BE%D0%BD" TargetMode="External"/><Relationship Id="rId66" Type="http://schemas.microsoft.com/office/2011/relationships/commentsExtended" Target="commentsExtended.xml"/><Relationship Id="rId74" Type="http://schemas.openxmlformats.org/officeDocument/2006/relationships/hyperlink" Target="file:///E:\jpr\django\pc-notebook\office\LAB4.docx" TargetMode="External"/><Relationship Id="rId79" Type="http://schemas.microsoft.com/office/2018/08/relationships/commentsExtensible" Target="commentsExtensible.xml"/><Relationship Id="rId5" Type="http://schemas.openxmlformats.org/officeDocument/2006/relationships/footnotes" Target="footnotes.xml"/><Relationship Id="rId61" Type="http://schemas.openxmlformats.org/officeDocument/2006/relationships/hyperlink" Target="https://starwars.fandom.com/ru/wiki/%D0%97%D0%B2%D0%B5%D0%B7%D0%B4%D0%B0_%D0%A1%D0%BC%D0%B5%D1%80%D1%82%D0%B8_I/%D0%9A%D0%B0%D0%BD%D0%BE%D0%BD" TargetMode="External"/><Relationship Id="rId19" Type="http://schemas.openxmlformats.org/officeDocument/2006/relationships/hyperlink" Target="https://starwars.fandom.com/ru/wiki/%D0%92%D0%B5%D1%80%D1%85%D0%BE%D0%B2%D0%BD%D1%8B%D0%B9_%D0%BA%D0%B0%D0%BD%D1%86%D0%BB%D0%B5%D1%80/%D0%9A%D0%B0%D0%BD%D0%BE%D0%BD" TargetMode="External"/><Relationship Id="rId14" Type="http://schemas.openxmlformats.org/officeDocument/2006/relationships/hyperlink" Target="https://starwars.fandom.com/ru/wiki/%D0%93%D0%B0%D0%BB%D0%B0%D0%BA%D1%82%D0%B8%D1%87%D0%B5%D1%81%D0%BA%D0%B8%D0%B9_%D0%A1%D0%B5%D0%BD%D0%B0%D1%82/%D0%9A%D0%B0%D0%BD%D0%BE%D0%BD" TargetMode="External"/><Relationship Id="rId22" Type="http://schemas.openxmlformats.org/officeDocument/2006/relationships/hyperlink" Target="https://starwars.fandom.com/ru/wiki/%D0%A1%D1%83%D0%B4%D0%B5%D0%B1%D0%BD%D1%8B%D0%B9_%D0%B4%D0%B5%D0%BF%D0%B0%D1%80%D1%82%D0%B0%D0%BC%D0%B5%D0%BD%D1%82/%D0%9A%D0%B0%D0%BD%D0%BE%D0%BD" TargetMode="External"/><Relationship Id="rId27" Type="http://schemas.openxmlformats.org/officeDocument/2006/relationships/hyperlink" Target="https://starwars.fandom.com/ru/wiki/%D0%9E%D1%80%D0%B4%D0%B5%D0%BD_%D0%B4%D0%B6%D0%B5%D0%B4%D0%B0%D0%B5%D0%B2/%D0%9A%D0%B0%D0%BD%D0%BE%D0%BD" TargetMode="External"/><Relationship Id="rId30" Type="http://schemas.openxmlformats.org/officeDocument/2006/relationships/hyperlink" Target="https://starwars.fandom.com/ru/wiki/%D0%91%D1%80%D0%B0%D1%82%D1%8C%D1%8F_%D0%BD%D0%BE%D1%87%D0%B8/%D0%9A%D0%B0%D0%BD%D0%BE%D0%BD" TargetMode="External"/><Relationship Id="rId35" Type="http://schemas.openxmlformats.org/officeDocument/2006/relationships/hyperlink" Target="https://starwars.fandom.com/ru/wiki/%D0%A1%D0%B8%D1%81%D1%82%D0%B5%D0%BC%D0%B0_%D0%9A%D0%B5%D0%BB%D0%BB%D0%B0%D0%BA%D1%81" TargetMode="External"/><Relationship Id="rId43" Type="http://schemas.openxmlformats.org/officeDocument/2006/relationships/hyperlink" Target="https://starwars.fandom.com/ru/wiki/%D0%92%D0%B8%D0%B4%D0%B5%D0%BD%D0%B8%D0%B5_%D0%A1%D0%B8%D0%BB%D1%8B/%D0%9A%D0%B0%D0%BD%D0%BE%D0%BD" TargetMode="External"/><Relationship Id="rId48" Type="http://schemas.openxmlformats.org/officeDocument/2006/relationships/hyperlink" Target="https://starwars.fandom.com/ru/wiki/%D0%A1%D0%B5%D0%BF%D0%B0%D1%80%D0%B0%D1%82%D0%B8%D1%81%D1%82%D1%81%D0%BA%D0%B8%D0%B9_%D0%BA%D1%80%D0%B8%D0%B7%D0%B8%D1%81/%D0%9A%D0%B0%D0%BD%D0%BE%D0%BD" TargetMode="External"/><Relationship Id="rId56" Type="http://schemas.openxmlformats.org/officeDocument/2006/relationships/hyperlink" Target="https://starwars.fandom.com/ru/wiki/%D0%9C%D0%B8%D1%81%D1%81%D0%B8%D1%8F_%D0%BF%D0%BE_%D1%81%D0%BF%D0%B0%D1%81%D0%B5%D0%BD%D0%B8%D1%8E_%D0%A8%D0%BC%D0%B8_%D0%A1%D0%BA%D0%B0%D0%B9%D1%83%D0%BE%D0%BA%D0%B5%D1%80_%D0%9B%D0%B0%D1%80%D1%81" TargetMode="External"/><Relationship Id="rId64" Type="http://schemas.openxmlformats.org/officeDocument/2006/relationships/hyperlink" Target="https://starwars.fandom.com/ru/wiki/%D0%A8%D0%B8%D0%B2_%D0%9F%D0%B0%D0%BB%D0%BF%D0%B0%D1%82%D0%B8%D0%BD" TargetMode="External"/><Relationship Id="rId69" Type="http://schemas.openxmlformats.org/officeDocument/2006/relationships/hyperlink" Target="https://starwars.fandom.com/ru/wiki/%D0%9F%D0%B0%D0%BB%D0%BF%D0%B0%D1%82%D0%B8%D0%BD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starwars.fandom.com/ru/wiki/%D0%A8%D0%B8%D0%B2_%D0%9F%D0%B0%D0%BB%D0%BF%D0%B0%D1%82%D0%B8%D0%BD" TargetMode="External"/><Relationship Id="rId51" Type="http://schemas.openxmlformats.org/officeDocument/2006/relationships/hyperlink" Target="https://starwars.fandom.com/ru/wiki/%D0%92%D0%B5%D0%BB%D0%B8%D0%BA%D0%B0%D1%8F_%D0%B0%D1%80%D0%BC%D0%B8%D1%8F_%D0%A0%D0%B5%D1%81%D0%BF%D1%83%D0%B1%D0%BB%D0%B8%D0%BA%D0%B8/%D0%9A%D0%B0%D0%BD%D0%BE%D0%BD" TargetMode="External"/><Relationship Id="rId72" Type="http://schemas.openxmlformats.org/officeDocument/2006/relationships/hyperlink" Target="https://starwars.fandom.com/ru/wiki/%D0%9F%D0%B0%D0%BB%D0%BF%D0%B0%D1%82%D0%B8%D0%B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arwars.fandom.com/ru/wiki/%D0%A1%D0%B8%D1%82%D1%85-%D1%83%D1%87%D0%B5%D0%BD%D0%B8%D0%BA/%D0%9A%D0%B0%D0%BD%D0%BE%D0%BD" TargetMode="External"/><Relationship Id="rId17" Type="http://schemas.openxmlformats.org/officeDocument/2006/relationships/hyperlink" Target="https://starwars.fandom.com/ru/wiki/%D0%A8%D0%B8%D0%B2_%D0%9F%D0%B0%D0%BB%D0%BF%D0%B0%D1%82%D0%B8%D0%BD" TargetMode="External"/><Relationship Id="rId25" Type="http://schemas.openxmlformats.org/officeDocument/2006/relationships/image" Target="media/image2.png"/><Relationship Id="rId33" Type="http://schemas.openxmlformats.org/officeDocument/2006/relationships/hyperlink" Target="https://starwars.fandom.com/ru/wiki/%D0%A8%D0%B8%D0%B2_%D0%9F%D0%B0%D0%BB%D0%BF%D0%B0%D1%82%D0%B8%D0%BD" TargetMode="External"/><Relationship Id="rId38" Type="http://schemas.openxmlformats.org/officeDocument/2006/relationships/hyperlink" Target="https://starwars.fandom.com/ru/wiki/%D0%A8%D0%B8%D0%B2_%D0%9F%D0%B0%D0%BB%D0%BF%D0%B0%D1%82%D0%B8%D0%BD" TargetMode="External"/><Relationship Id="rId46" Type="http://schemas.openxmlformats.org/officeDocument/2006/relationships/hyperlink" Target="https://starwars.fandom.com/ru/wiki/%D0%A8%D0%B8%D0%B2_%D0%9F%D0%B0%D0%BB%D0%BF%D0%B0%D1%82%D0%B8%D0%BD" TargetMode="External"/><Relationship Id="rId59" Type="http://schemas.openxmlformats.org/officeDocument/2006/relationships/hyperlink" Target="https://starwars.fandom.com/ru/wiki/%D0%A8%D1%82%D0%B0%D0%B1_%D0%98%D0%BD%D0%BA%D0%B2%D0%B8%D0%B7%D0%B8%D1%82%D0%BE%D1%80%D0%B8%D1%8F" TargetMode="External"/><Relationship Id="rId67" Type="http://schemas.openxmlformats.org/officeDocument/2006/relationships/hyperlink" Target="https://starwars.fandom.com/ru/wiki/%D0%9F%D0%B0%D0%BB%D0%BF%D0%B0%D1%82%D0%B8%D0%BD" TargetMode="External"/><Relationship Id="rId20" Type="http://schemas.openxmlformats.org/officeDocument/2006/relationships/hyperlink" Target="https://starwars.fandom.com/ru/wiki/%D0%93%D0%B0%D0%BB%D0%B0%D0%BA%D1%82%D0%B8%D1%87%D0%B5%D1%81%D0%BA%D0%B0%D1%8F_%D0%A0%D0%B5%D1%81%D0%BF%D1%83%D0%B1%D0%BB%D0%B8%D0%BA%D0%B0/%D0%9A%D0%B0%D0%BD%D0%BE%D0%BD" TargetMode="External"/><Relationship Id="rId41" Type="http://schemas.openxmlformats.org/officeDocument/2006/relationships/hyperlink" Target="https://starwars.fandom.com/ru/wiki/%D0%9D%D0%B8%D0%B6%D0%BD%D0%B8%D0%B5_%D1%83%D1%80%D0%BE%D0%B2%D0%BD%D0%B8_%D0%9A%D0%BE%D1%80%D1%83%D1%81%D0%B0%D0%BD%D1%82%D0%B0/%D0%9A%D0%B0%D0%BD%D0%BE%D0%BD" TargetMode="External"/><Relationship Id="rId54" Type="http://schemas.openxmlformats.org/officeDocument/2006/relationships/hyperlink" Target="https://starwars.fandom.com/ru/wiki/%D0%9D%D1%83%D1%82_%D0%93%D0%B0%D0%BD%D1%80%D0%B5%D0%B9/%D0%9A%D0%B0%D0%BD%D0%BE%D0%BD" TargetMode="External"/><Relationship Id="rId62" Type="http://schemas.openxmlformats.org/officeDocument/2006/relationships/hyperlink" Target="https://starwars.fandom.com/ru/wiki/%D0%93%D0%B0%D0%BB%D0%B0%D0%BA%D1%82%D0%B8%D1%87%D0%B5%D1%81%D0%BA%D0%B0%D1%8F_%D0%98%D0%BC%D0%BF%D0%B5%D1%80%D0%B8%D1%8F/%D0%9A%D0%B0%D0%BD%D0%BE%D0%BD" TargetMode="External"/><Relationship Id="rId70" Type="http://schemas.openxmlformats.org/officeDocument/2006/relationships/hyperlink" Target="https://starwars.fandom.com/ru/wiki/%D0%9F%D0%B0%D0%BB%D0%BF%D0%B0%D1%82%D0%B8%D0%BD" TargetMode="Externa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starwars.fandom.com/ru/wiki/%D0%A8%D0%B8%D0%B2_%D0%9F%D0%B0%D0%BB%D0%BF%D0%B0%D1%82%D0%B8%D0%BD" TargetMode="External"/><Relationship Id="rId23" Type="http://schemas.openxmlformats.org/officeDocument/2006/relationships/hyperlink" Target="https://starwars.fandom.com/ru/wiki/%D0%93%D0%B0%D0%BB%D0%B0%D0%BA%D1%82%D0%B8%D0%BA%D0%B0/%D0%9A%D0%B0%D0%BD%D0%BE%D0%BD" TargetMode="External"/><Relationship Id="rId28" Type="http://schemas.openxmlformats.org/officeDocument/2006/relationships/hyperlink" Target="https://starwars.fandom.com/ru/wiki/%D0%A1%D1%91%D1%81%D1%82%D1%80%D1%8B_%D0%BD%D0%BE%D1%87%D0%B8/%D0%9A%D0%B0%D0%BD%D0%BE%D0%BD" TargetMode="External"/><Relationship Id="rId36" Type="http://schemas.openxmlformats.org/officeDocument/2006/relationships/hyperlink" Target="https://starwars.fandom.com/ru/wiki/%D0%9F%D0%B8%D1%80%D0%B0%D1%82%D1%8B/%D0%9A%D0%B0%D0%BD%D0%BE%D0%BD" TargetMode="External"/><Relationship Id="rId49" Type="http://schemas.openxmlformats.org/officeDocument/2006/relationships/hyperlink" Target="https://starwars.fandom.com/ru/wiki/%D0%9A%D0%BE%D0%BD%D1%84%D0%B5%D0%B4%D0%B5%D1%80%D0%B0%D1%86%D0%B8%D1%8F_%D0%BD%D0%B5%D0%B7%D0%B0%D0%B2%D0%B8%D1%81%D0%B8%D0%BC%D1%8B%D1%85_%D1%81%D0%B8%D1%81%D1%82%D0%B5%D0%BC/%D0%9A%D0%B0%D0%BD%D0%BE%D0%BD" TargetMode="External"/><Relationship Id="rId57" Type="http://schemas.openxmlformats.org/officeDocument/2006/relationships/hyperlink" Target="https://starwars.fandom.com/ru/wiki/%D0%9C%D0%B8%D1%81%D1%81%D0%B8%D1%8F_%D0%BD%D0%B0_%D0%9A%D0%B0%D0%BC%D0%B8%D0%BD%D0%BE_(%D0%A1%D0%B5%D0%BF%D0%B0%D1%80%D0%B0%D1%82%D0%B8%D1%81%D1%82%D1%81%D0%BA%D0%B8%D0%B9_%D0%BA%D1%80%D0%B8%D0%B7%D0%B8%D1%81)/%D0%9A%D0%B0%D0%BD%D0%BE%D0%BD" TargetMode="External"/><Relationship Id="rId10" Type="http://schemas.openxmlformats.org/officeDocument/2006/relationships/hyperlink" Target="https://starwars.fandom.com/ru/wiki/%D0%A8%D0%B8%D0%B2_%D0%9F%D0%B0%D0%BB%D0%BF%D0%B0%D1%82%D0%B8%D0%BD" TargetMode="External"/><Relationship Id="rId31" Type="http://schemas.openxmlformats.org/officeDocument/2006/relationships/hyperlink" Target="https://starwars.fandom.com/ru/wiki/%D0%94%D0%B0%D1%80%D1%82_%D0%9C%D0%BE%D0%BB/%D0%9A%D0%B0%D0%BD%D0%BE%D0%BD" TargetMode="External"/><Relationship Id="rId44" Type="http://schemas.openxmlformats.org/officeDocument/2006/relationships/hyperlink" Target="https://starwars.fandom.com/ru/wiki/%D0%A8%D0%B8%D0%B2_%D0%9F%D0%B0%D0%BB%D0%BF%D0%B0%D1%82%D0%B8%D0%BD" TargetMode="External"/><Relationship Id="rId52" Type="http://schemas.openxmlformats.org/officeDocument/2006/relationships/hyperlink" Target="https://starwars.fandom.com/ru/wiki/%D0%97%D0%B0%D0%B3%D0%BE%D0%B2%D0%BE%D1%80_%D1%81_%D1%86%D0%B5%D0%BB%D1%8C%D1%8E_%D1%83%D0%B1%D0%B8%D0%B9%D1%81%D1%82%D0%B2%D0%B0_%D1%81%D0%B5%D0%BD%D0%B0%D1%82%D0%BE%D1%80%D0%B0_%D0%90%D0%BC%D0%B8%D0%B4%D0%B0%D0%BB%D1%8B/%D0%9A%D0%B0%D0%BD%D0%BE%D0%BD" TargetMode="External"/><Relationship Id="rId60" Type="http://schemas.openxmlformats.org/officeDocument/2006/relationships/hyperlink" Target="https://starwars.fandom.com/ru/wiki/%D0%92%D0%BE%D0%B9%D0%BD%D1%8B_%D0%BA%D0%BB%D0%BE%D0%BD%D0%BE%D0%B2/%D0%9A%D0%B0%D0%BD%D0%BE%D0%BD" TargetMode="External"/><Relationship Id="rId65" Type="http://schemas.openxmlformats.org/officeDocument/2006/relationships/comments" Target="comments.xml"/><Relationship Id="rId73" Type="http://schemas.openxmlformats.org/officeDocument/2006/relationships/hyperlink" Target="https://starwars.fandom.com/ru/wiki/%D0%9F%D0%B0%D0%BB%D0%BF%D0%B0%D1%82%D0%B8%D0%BD" TargetMode="External"/><Relationship Id="rId78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hyperlink" Target="https://starwars.fandom.com/ru/wiki/%D0%A8%D0%B8%D0%B2_%D0%9F%D0%B0%D0%BB%D0%BF%D0%B0%D1%82%D0%B8%D0%BD" TargetMode="External"/><Relationship Id="rId13" Type="http://schemas.openxmlformats.org/officeDocument/2006/relationships/hyperlink" Target="https://starwars.fandom.com/ru/wiki/%D0%A2%D1%91%D0%BC%D0%BD%D0%B0%D1%8F_%D1%81%D1%82%D0%BE%D1%80%D0%BE%D0%BD%D0%B0_%D0%A1%D0%B8%D0%BB%D1%8B/%D0%9A%D0%B0%D0%BD%D0%BE%D0%BD" TargetMode="External"/><Relationship Id="rId18" Type="http://schemas.openxmlformats.org/officeDocument/2006/relationships/hyperlink" Target="https://starwars.fandom.com/ru/wiki/%D0%9F%D0%B0%D1%80%D1%82%D0%B8%D1%8F_%D0%9A%D0%B0%D0%BB%D1%8C%D0%BF%D0%B0%D0%BD%D1%8B" TargetMode="External"/><Relationship Id="rId39" Type="http://schemas.openxmlformats.org/officeDocument/2006/relationships/hyperlink" Target="https://starwars.fandom.com/ru/wiki/%D0%A8%D0%B8%D0%B2_%D0%9F%D0%B0%D0%BB%D0%BF%D0%B0%D1%82%D0%B8%D0%BD" TargetMode="External"/><Relationship Id="rId34" Type="http://schemas.openxmlformats.org/officeDocument/2006/relationships/hyperlink" Target="https://starwars.fandom.com/ru/wiki/%D0%A8%D0%B8%D0%B2_%D0%9F%D0%B0%D0%BB%D0%BF%D0%B0%D1%82%D0%B8%D0%BD" TargetMode="External"/><Relationship Id="rId50" Type="http://schemas.openxmlformats.org/officeDocument/2006/relationships/hyperlink" Target="https://starwars.fandom.com/ru/wiki/%D0%97%D0%B0%D0%BA%D0%BE%D0%BD_%D0%BE_%D1%81%D0%BE%D0%B7%D0%B4%D0%B0%D0%BD%D0%B8%D0%B8_%D0%B0%D1%80%D0%BC%D0%B8%D0%B8/%D0%9A%D0%B0%D0%BD%D0%BE%D0%BD" TargetMode="External"/><Relationship Id="rId55" Type="http://schemas.openxmlformats.org/officeDocument/2006/relationships/hyperlink" Target="https://starwars.fandom.com/ru/wiki/%D0%9E%D0%B1%D0%B8-%D0%92%D0%B0%D0%BD_%D0%9A%D0%B5%D0%BD%D0%BE%D0%B1%D0%B8/%D0%9A%D0%B0%D0%BD%D0%BE%D0%BD" TargetMode="External"/><Relationship Id="rId76" Type="http://schemas.microsoft.com/office/2011/relationships/people" Target="people.xml"/><Relationship Id="rId7" Type="http://schemas.openxmlformats.org/officeDocument/2006/relationships/image" Target="media/image1.png"/><Relationship Id="rId71" Type="http://schemas.openxmlformats.org/officeDocument/2006/relationships/hyperlink" Target="https://starwars.fandom.com/ru/wiki/%D0%A2%D1%80%D0%BE%D1%81%D1%82%D1%8C_%D0%9F%D0%B0%D0%BB%D0%BF%D0%B0%D1%82%D0%B8%D0%BD%D0%B0" TargetMode="External"/><Relationship Id="rId2" Type="http://schemas.openxmlformats.org/officeDocument/2006/relationships/styles" Target="styles.xml"/><Relationship Id="rId29" Type="http://schemas.openxmlformats.org/officeDocument/2006/relationships/hyperlink" Target="https://starwars.fandom.com/ru/wiki/%D0%A2%D0%B0%D0%BB%D0%B7%D0%B8%D0%BD/%D0%9A%D0%B0%D0%BD%D0%BE%D0%B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Люд22</b:Tag>
    <b:SourceType>InternetSite</b:SourceType>
    <b:Guid>{61B5B8E5-B5E5-4F59-922A-93D4921941FF}</b:Guid>
    <b:Title>Шив Палпатин</b:Title>
    <b:Year>2022</b:Year>
    <b:Author>
      <b:Author>
        <b:Corporate>Люди</b:Corporate>
      </b:Author>
    </b:Author>
    <b:InternetSiteTitle>Вукипедия</b:InternetSiteTitle>
    <b:Month>10</b:Month>
    <b:Day>21</b:Day>
    <b:YearAccessed>2022</b:YearAccessed>
    <b:MonthAccessed>10</b:MonthAccessed>
    <b:DayAccessed>21</b:DayAccessed>
    <b:URL>https://starwars.fandom.com/ru/wiki/Шив_Палпатин</b:URL>
    <b:RefOrder>1</b:RefOrder>
  </b:Source>
</b:Sources>
</file>

<file path=customXml/itemProps1.xml><?xml version="1.0" encoding="utf-8"?>
<ds:datastoreItem xmlns:ds="http://schemas.openxmlformats.org/officeDocument/2006/customXml" ds:itemID="{64C3D5DB-361D-4255-A6A5-0CA29B6D6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17210</TotalTime>
  <Pages>1</Pages>
  <Words>3761</Words>
  <Characters>21444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Ezhov</dc:creator>
  <cp:keywords/>
  <dc:description/>
  <cp:lastModifiedBy>Hornir</cp:lastModifiedBy>
  <cp:revision>3</cp:revision>
  <dcterms:created xsi:type="dcterms:W3CDTF">2022-10-21T10:12:00Z</dcterms:created>
  <dcterms:modified xsi:type="dcterms:W3CDTF">2022-11-02T10:31:00Z</dcterms:modified>
</cp:coreProperties>
</file>